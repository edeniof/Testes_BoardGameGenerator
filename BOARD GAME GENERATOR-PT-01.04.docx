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B061F7">
        <w:rPr>
          <w:rFonts w:cs="Arial"/>
          <w:b/>
          <w:bCs/>
          <w:i/>
          <w:iCs/>
          <w:sz w:val="40"/>
          <w:lang w:val="pt-BR"/>
        </w:rPr>
        <w:t>Prof. IVNA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9861D4" w:rsidRDefault="00EB108D" w:rsidP="00EB108D">
      <w:pPr>
        <w:pStyle w:val="sistema"/>
        <w:rPr>
          <w:i w:val="0"/>
        </w:rPr>
      </w:pPr>
      <w:r w:rsidRPr="001D4FEF">
        <w:rPr>
          <w:i w:val="0"/>
        </w:rPr>
        <w:t>Projeto</w:t>
      </w:r>
      <w:r w:rsidRPr="009861D4">
        <w:rPr>
          <w:i w:val="0"/>
          <w:sz w:val="28"/>
          <w:szCs w:val="28"/>
        </w:rPr>
        <w:t>:</w:t>
      </w:r>
      <w:r w:rsidRPr="009861D4">
        <w:rPr>
          <w:i w:val="0"/>
          <w:color w:val="0000FF"/>
          <w:sz w:val="28"/>
          <w:szCs w:val="28"/>
        </w:rPr>
        <w:t xml:space="preserve"> </w:t>
      </w:r>
      <w:r w:rsidR="009861D4" w:rsidRPr="009861D4">
        <w:rPr>
          <w:rFonts w:ascii="Times New Roman" w:hAnsi="Times New Roman" w:cs="Arial"/>
          <w:bCs/>
          <w:iCs/>
          <w:sz w:val="30"/>
          <w:szCs w:val="30"/>
          <w:lang w:eastAsia="en-US"/>
        </w:rPr>
        <w:t>BOARD GAME GENERATOR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725FF3">
        <w:rPr>
          <w:i w:val="0"/>
        </w:rPr>
        <w:t xml:space="preserve"> </w:t>
      </w:r>
      <w:r w:rsidR="008F732C">
        <w:rPr>
          <w:i w:val="0"/>
        </w:rPr>
        <w:t>01</w:t>
      </w:r>
      <w:r w:rsidRPr="001D4FEF">
        <w:rPr>
          <w:i w:val="0"/>
        </w:rPr>
        <w:t>.</w:t>
      </w:r>
      <w:r w:rsidR="008F732C">
        <w:rPr>
          <w:i w:val="0"/>
        </w:rPr>
        <w:t>0</w:t>
      </w:r>
      <w:r w:rsidR="00C35695">
        <w:rPr>
          <w:i w:val="0"/>
        </w:rPr>
        <w:t>4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8F732C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 </w:t>
      </w:r>
    </w:p>
    <w:p w:rsidR="00EB108D" w:rsidRPr="001D4FEF" w:rsidRDefault="008F732C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EDÊNIO FEITOSA</w:t>
      </w:r>
    </w:p>
    <w:p w:rsidR="00562868" w:rsidRPr="001D4FEF" w:rsidRDefault="00562868" w:rsidP="00562868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38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25"/>
        <w:gridCol w:w="1527"/>
        <w:gridCol w:w="4961"/>
        <w:gridCol w:w="2300"/>
      </w:tblGrid>
      <w:tr w:rsidR="00061194" w:rsidRPr="008F732C" w:rsidTr="00061194">
        <w:tc>
          <w:tcPr>
            <w:tcW w:w="739" w:type="pct"/>
          </w:tcPr>
          <w:p w:rsidR="00061194" w:rsidRPr="004349A4" w:rsidRDefault="00061194" w:rsidP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  <w:r w:rsidRPr="004349A4">
              <w:rPr>
                <w:rFonts w:ascii="Calibri" w:hAnsi="Calibri"/>
                <w:b/>
                <w:lang w:val="pt-BR"/>
              </w:rPr>
              <w:t xml:space="preserve"> </w:t>
            </w:r>
          </w:p>
        </w:tc>
        <w:tc>
          <w:tcPr>
            <w:tcW w:w="740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4349A4">
              <w:rPr>
                <w:rFonts w:ascii="Calibri" w:hAnsi="Calibri"/>
                <w:b/>
                <w:lang w:val="pt-BR"/>
              </w:rPr>
              <w:t>Versão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1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061194" w:rsidRPr="00061194" w:rsidTr="00061194">
        <w:trPr>
          <w:trHeight w:val="299"/>
        </w:trPr>
        <w:tc>
          <w:tcPr>
            <w:tcW w:w="739" w:type="pct"/>
          </w:tcPr>
          <w:p w:rsidR="00061194" w:rsidRPr="001D4FEF" w:rsidRDefault="00285500" w:rsidP="00285500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11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09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 w:rsidR="00061194">
              <w:rPr>
                <w:rFonts w:ascii="Calibri" w:hAnsi="Calibri"/>
                <w:lang w:val="pt-BR"/>
              </w:rPr>
              <w:t>201</w:t>
            </w:r>
            <w:r w:rsidR="009C12DB"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740" w:type="pct"/>
          </w:tcPr>
          <w:p w:rsidR="00061194" w:rsidRPr="00061194" w:rsidRDefault="00725FF3" w:rsidP="00061194">
            <w:pPr>
              <w:jc w:val="center"/>
              <w:rPr>
                <w:lang w:val="pt-BR"/>
              </w:rPr>
            </w:pPr>
            <w:r>
              <w:t>01.01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115" w:type="pct"/>
          </w:tcPr>
          <w:p w:rsidR="00061194" w:rsidRPr="00A44A8A" w:rsidRDefault="00285500" w:rsidP="0006119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61194" w:rsidRPr="00061194" w:rsidTr="00061194">
        <w:tc>
          <w:tcPr>
            <w:tcW w:w="739" w:type="pct"/>
          </w:tcPr>
          <w:p w:rsidR="00061194" w:rsidRPr="001D4FEF" w:rsidRDefault="009C12DB" w:rsidP="0006179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16/10/2014</w:t>
            </w:r>
          </w:p>
        </w:tc>
        <w:tc>
          <w:tcPr>
            <w:tcW w:w="740" w:type="pct"/>
          </w:tcPr>
          <w:p w:rsidR="00061194" w:rsidRPr="001D4FEF" w:rsidRDefault="009C12DB" w:rsidP="0006119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01.02</w:t>
            </w:r>
          </w:p>
        </w:tc>
        <w:tc>
          <w:tcPr>
            <w:tcW w:w="2405" w:type="pct"/>
          </w:tcPr>
          <w:p w:rsidR="00061194" w:rsidRPr="001D4FEF" w:rsidRDefault="009C12DB" w:rsidP="00A44A8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</w:tcPr>
          <w:p w:rsidR="00061194" w:rsidRPr="001D4FEF" w:rsidRDefault="009C12DB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13BD0" w:rsidRPr="00E93673" w:rsidTr="00061194">
        <w:tc>
          <w:tcPr>
            <w:tcW w:w="739" w:type="pct"/>
          </w:tcPr>
          <w:p w:rsidR="00013BD0" w:rsidRPr="001D4FEF" w:rsidRDefault="00013BD0" w:rsidP="00971135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04/11/2014</w:t>
            </w:r>
          </w:p>
        </w:tc>
        <w:tc>
          <w:tcPr>
            <w:tcW w:w="740" w:type="pct"/>
          </w:tcPr>
          <w:p w:rsidR="00013BD0" w:rsidRPr="001D4FEF" w:rsidRDefault="00013BD0" w:rsidP="00971135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01.03</w:t>
            </w:r>
          </w:p>
        </w:tc>
        <w:tc>
          <w:tcPr>
            <w:tcW w:w="2405" w:type="pct"/>
          </w:tcPr>
          <w:p w:rsidR="00013BD0" w:rsidRPr="001D4FEF" w:rsidRDefault="00013BD0" w:rsidP="00971135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</w:tcPr>
          <w:p w:rsidR="00013BD0" w:rsidRPr="001D4FEF" w:rsidRDefault="00013BD0" w:rsidP="00971135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C35695" w:rsidRPr="00E93673" w:rsidTr="00C35695">
        <w:tc>
          <w:tcPr>
            <w:tcW w:w="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C35695" w:rsidP="00D662F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12/11/2014</w:t>
            </w:r>
          </w:p>
        </w:tc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C35695" w:rsidP="00D662F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01.04</w:t>
            </w:r>
          </w:p>
        </w:tc>
        <w:tc>
          <w:tcPr>
            <w:tcW w:w="24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C35695" w:rsidP="00D662F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695" w:rsidRPr="001D4FEF" w:rsidRDefault="00C35695" w:rsidP="00D662F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</w:tbl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A10DEB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 w:rsidRPr="00A44A8A">
        <w:rPr>
          <w:noProof/>
          <w:lang w:val="pt-BR"/>
        </w:rPr>
        <w:tab/>
      </w:r>
      <w:r>
        <w:rPr>
          <w:noProof/>
        </w:rPr>
        <w:fldChar w:fldCharType="begin"/>
      </w:r>
      <w:r w:rsidR="009F7193" w:rsidRPr="00A44A8A">
        <w:rPr>
          <w:noProof/>
          <w:lang w:val="pt-BR"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 w:rsidRPr="00A44A8A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_Toc242451437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_Toc242451438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</w:t>
      </w:r>
      <w:r w:rsidR="002031A2" w:rsidRPr="002031A2">
        <w:rPr>
          <w:rFonts w:ascii="Calibri" w:hAnsi="Calibri"/>
          <w:noProof/>
          <w:lang w:val="pt-BR"/>
        </w:rPr>
        <w:t xml:space="preserve"> BOARD GAME GENERATOR</w:t>
      </w:r>
      <w:r w:rsidR="002031A2" w:rsidRPr="004F32C7">
        <w:rPr>
          <w:rFonts w:ascii="Calibri" w:hAnsi="Calibri"/>
          <w:noProof/>
          <w:lang w:val="pt-BR"/>
        </w:rPr>
        <w:t xml:space="preserve"> </w:t>
      </w:r>
      <w:r w:rsidRPr="004F32C7">
        <w:rPr>
          <w:rFonts w:ascii="Calibri" w:hAnsi="Calibri"/>
          <w:noProof/>
          <w:lang w:val="pt-BR"/>
        </w:rPr>
        <w:t>&gt;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_Toc242451439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_Toc242451440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_Toc242451441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_Toc242451442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A10DEB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_Toc242451444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A10DEB">
        <w:rPr>
          <w:noProof/>
        </w:rPr>
        <w:fldChar w:fldCharType="end"/>
      </w:r>
    </w:p>
    <w:p w:rsidR="009F7193" w:rsidRDefault="002031A2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noProof/>
          <w:lang w:val="pt-BR"/>
        </w:rPr>
        <w:t>2.1</w:t>
      </w:r>
      <w:r w:rsidR="009F7193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Teste Funcional</w:t>
      </w:r>
      <w:r w:rsidR="009F7193"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_Toc242451446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="009F7193" w:rsidRPr="008F732C">
        <w:rPr>
          <w:noProof/>
          <w:lang w:val="pt-BR"/>
        </w:rPr>
        <w:t>5</w:t>
      </w:r>
      <w:r w:rsidR="00A10DEB">
        <w:rPr>
          <w:noProof/>
        </w:rPr>
        <w:fldChar w:fldCharType="end"/>
      </w:r>
    </w:p>
    <w:p w:rsidR="009F7193" w:rsidRDefault="002031A2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noProof/>
          <w:lang w:val="pt-BR"/>
        </w:rPr>
        <w:t>2.2</w:t>
      </w:r>
      <w:r w:rsidR="009F7193"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Teste da Interface do Usuário</w:t>
      </w:r>
      <w:r w:rsidR="009F7193"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_Toc242451448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="009F7193" w:rsidRPr="008F732C">
        <w:rPr>
          <w:noProof/>
          <w:lang w:val="pt-BR"/>
        </w:rPr>
        <w:t>5</w:t>
      </w:r>
      <w:r w:rsidR="00A10DEB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_Toc242451455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_Toc242451456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A10DEB">
        <w:rPr>
          <w:noProof/>
        </w:rPr>
        <w:fldChar w:fldCharType="end"/>
      </w:r>
    </w:p>
    <w:p w:rsidR="009F7193" w:rsidRDefault="002031A2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b/>
          <w:noProof/>
          <w:lang w:val="pt-BR"/>
        </w:rPr>
        <w:t>3.1.1</w:t>
      </w:r>
      <w:r w:rsidR="009F7193"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b/>
          <w:noProof/>
          <w:lang w:val="pt-BR"/>
        </w:rPr>
        <w:t>Teste de Funcionalidade</w:t>
      </w:r>
      <w:r w:rsidR="009F7193"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_Toc242451458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="009F7193" w:rsidRPr="008F732C">
        <w:rPr>
          <w:noProof/>
          <w:lang w:val="pt-BR"/>
        </w:rPr>
        <w:t>6</w:t>
      </w:r>
      <w:r w:rsidR="00A10DEB">
        <w:rPr>
          <w:noProof/>
        </w:rPr>
        <w:fldChar w:fldCharType="end"/>
      </w:r>
    </w:p>
    <w:p w:rsidR="009F7193" w:rsidRDefault="002031A2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b/>
          <w:noProof/>
          <w:lang w:val="pt-BR"/>
        </w:rPr>
        <w:t>3.1.2</w:t>
      </w:r>
      <w:r w:rsidR="009F7193"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b/>
          <w:noProof/>
          <w:lang w:val="pt-BR"/>
        </w:rPr>
        <w:t>Teste da Interface do Usuário</w:t>
      </w:r>
      <w:r w:rsidR="009F7193"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="009F7193" w:rsidRPr="008F732C">
        <w:rPr>
          <w:noProof/>
          <w:lang w:val="pt-BR"/>
        </w:rPr>
        <w:instrText xml:space="preserve"> PAGEREF _Toc242451459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="009F7193" w:rsidRPr="008F732C">
        <w:rPr>
          <w:noProof/>
          <w:lang w:val="pt-BR"/>
        </w:rPr>
        <w:t>6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8F732C">
        <w:rPr>
          <w:noProof/>
          <w:lang w:val="pt-BR"/>
        </w:rPr>
        <w:tab/>
      </w:r>
      <w:r w:rsidR="00A10DEB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_Toc242451464 \h </w:instrText>
      </w:r>
      <w:r w:rsidR="00A10DEB">
        <w:rPr>
          <w:noProof/>
        </w:rPr>
      </w:r>
      <w:r w:rsidR="00A10DEB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A10DEB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8F732C">
        <w:rPr>
          <w:noProof/>
          <w:lang w:val="pt-BR"/>
        </w:rPr>
        <w:tab/>
      </w:r>
      <w:r w:rsidR="002031A2" w:rsidRPr="002031A2">
        <w:rPr>
          <w:noProof/>
          <w:lang w:val="pt-BR"/>
        </w:rPr>
        <w:t>7</w:t>
      </w:r>
    </w:p>
    <w:p w:rsidR="009F7193" w:rsidRDefault="002031A2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>
        <w:rPr>
          <w:rFonts w:ascii="Calibri" w:hAnsi="Calibri"/>
          <w:noProof/>
          <w:lang w:val="pt-BR"/>
        </w:rPr>
        <w:t>4</w:t>
      </w:r>
      <w:r w:rsidR="009F7193" w:rsidRPr="004F32C7">
        <w:rPr>
          <w:rFonts w:ascii="Calibri" w:hAnsi="Calibri"/>
          <w:noProof/>
          <w:lang w:val="pt-BR"/>
        </w:rPr>
        <w:t>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Matriz de rastreabilidade</w:t>
      </w:r>
      <w:r w:rsidR="009F7193" w:rsidRPr="008F732C">
        <w:rPr>
          <w:noProof/>
          <w:lang w:val="pt-BR"/>
        </w:rPr>
        <w:tab/>
      </w:r>
      <w:r w:rsidRPr="002031A2">
        <w:rPr>
          <w:noProof/>
          <w:lang w:val="pt-BR"/>
        </w:rPr>
        <w:t>8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8F732C">
        <w:rPr>
          <w:noProof/>
          <w:lang w:val="pt-BR"/>
        </w:rPr>
        <w:tab/>
      </w:r>
      <w:r w:rsidR="002031A2" w:rsidRPr="002031A2">
        <w:rPr>
          <w:noProof/>
          <w:lang w:val="pt-BR"/>
        </w:rPr>
        <w:t>8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 w:rsidRPr="002031A2">
        <w:rPr>
          <w:noProof/>
          <w:lang w:val="pt-BR"/>
        </w:rPr>
        <w:tab/>
      </w:r>
      <w:r w:rsidR="002031A2" w:rsidRPr="002031A2">
        <w:rPr>
          <w:noProof/>
          <w:lang w:val="pt-BR"/>
        </w:rPr>
        <w:t>8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 w:rsidRPr="00C35695">
        <w:rPr>
          <w:noProof/>
          <w:lang w:val="pt-BR"/>
        </w:rPr>
        <w:tab/>
      </w:r>
      <w:r w:rsidR="002031A2" w:rsidRPr="00C35695">
        <w:rPr>
          <w:noProof/>
          <w:lang w:val="pt-BR"/>
        </w:rPr>
        <w:t>8</w:t>
      </w:r>
    </w:p>
    <w:p w:rsidR="001173B8" w:rsidRPr="001D4FEF" w:rsidRDefault="00A10DEB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76105E" w:rsidRDefault="009D3D4F" w:rsidP="009D3D4F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2" w:name="_Toc242451437"/>
      <w:r w:rsidRPr="0076105E">
        <w:rPr>
          <w:rFonts w:ascii="Calibri" w:hAnsi="Calibri"/>
          <w:sz w:val="24"/>
          <w:szCs w:val="24"/>
          <w:lang w:val="pt-BR"/>
        </w:rPr>
        <w:t>Identificador do plano de teste</w:t>
      </w:r>
      <w:bookmarkEnd w:id="2"/>
    </w:p>
    <w:p w:rsidR="009D3D4F" w:rsidRPr="001D4FEF" w:rsidRDefault="009D3D4F" w:rsidP="009D3D4F">
      <w:pPr>
        <w:rPr>
          <w:lang w:val="pt-BR"/>
        </w:rPr>
      </w:pPr>
    </w:p>
    <w:p w:rsidR="0089259C" w:rsidRDefault="00285500" w:rsidP="003773A1">
      <w:pPr>
        <w:ind w:left="720"/>
        <w:rPr>
          <w:sz w:val="22"/>
          <w:szCs w:val="22"/>
          <w:lang w:val="pt-BR"/>
        </w:rPr>
      </w:pPr>
      <w:r w:rsidRPr="00285500">
        <w:rPr>
          <w:lang w:val="pt-BR"/>
        </w:rPr>
        <w:t xml:space="preserve"> </w:t>
      </w:r>
      <w:r w:rsidR="00AC7F94" w:rsidRPr="00AC7F94">
        <w:rPr>
          <w:sz w:val="22"/>
          <w:szCs w:val="22"/>
          <w:lang w:val="pt-BR"/>
        </w:rPr>
        <w:t>BOARD GAME GENERATOR</w:t>
      </w:r>
      <w:r w:rsidR="00013BD0">
        <w:rPr>
          <w:sz w:val="22"/>
          <w:szCs w:val="22"/>
          <w:lang w:val="pt-BR"/>
        </w:rPr>
        <w:t>-PT-01.03</w:t>
      </w:r>
    </w:p>
    <w:p w:rsidR="00285500" w:rsidRPr="001D4FEF" w:rsidRDefault="00285500" w:rsidP="003773A1">
      <w:pPr>
        <w:ind w:left="720"/>
        <w:rPr>
          <w:lang w:val="pt-BR"/>
        </w:rPr>
      </w:pPr>
    </w:p>
    <w:p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89259C" w:rsidRPr="0089259C" w:rsidRDefault="0089259C" w:rsidP="0089259C">
      <w:pPr>
        <w:rPr>
          <w:lang w:val="pt-BR"/>
        </w:rPr>
      </w:pPr>
    </w:p>
    <w:p w:rsidR="001173B8" w:rsidRPr="0076105E" w:rsidRDefault="00562868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 xml:space="preserve">Este documento tem </w:t>
      </w:r>
      <w:r w:rsidR="00CD685E" w:rsidRPr="0076105E">
        <w:rPr>
          <w:rFonts w:ascii="Calibri" w:hAnsi="Calibri"/>
          <w:sz w:val="22"/>
          <w:szCs w:val="22"/>
          <w:lang w:val="pt-BR"/>
        </w:rPr>
        <w:t xml:space="preserve">como objetivo descrever da melhor maneira as funcionalidades e requisitos </w:t>
      </w:r>
      <w:r w:rsidR="00E0287A" w:rsidRPr="0076105E">
        <w:rPr>
          <w:rFonts w:ascii="Calibri" w:hAnsi="Calibri"/>
          <w:sz w:val="22"/>
          <w:szCs w:val="22"/>
          <w:lang w:val="pt-BR"/>
        </w:rPr>
        <w:t xml:space="preserve">a serem testados no </w:t>
      </w:r>
      <w:r w:rsidR="00215967">
        <w:rPr>
          <w:rFonts w:ascii="Calibri" w:hAnsi="Calibri"/>
          <w:sz w:val="22"/>
          <w:szCs w:val="22"/>
          <w:lang w:val="pt-BR"/>
        </w:rPr>
        <w:t xml:space="preserve">sistema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B82998" w:rsidRPr="00B82998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</w:p>
    <w:p w:rsidR="0089259C" w:rsidRPr="001D4FEF" w:rsidRDefault="0089259C">
      <w:pPr>
        <w:pStyle w:val="Corpodetexto"/>
        <w:rPr>
          <w:rFonts w:ascii="Calibri" w:hAnsi="Calibri"/>
          <w:sz w:val="22"/>
          <w:lang w:val="pt-BR"/>
        </w:rPr>
      </w:pPr>
    </w:p>
    <w:p w:rsidR="00285500" w:rsidRPr="00AB6F2F" w:rsidRDefault="001173B8" w:rsidP="00285500">
      <w:pPr>
        <w:pStyle w:val="Ttulo2"/>
        <w:rPr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AB6F2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AB6F2F">
        <w:rPr>
          <w:rFonts w:ascii="Calibri" w:hAnsi="Calibri"/>
          <w:sz w:val="22"/>
          <w:lang w:val="pt-BR"/>
        </w:rPr>
        <w:t>Sistema</w:t>
      </w:r>
      <w:bookmarkEnd w:id="10"/>
    </w:p>
    <w:p w:rsidR="00285500" w:rsidRDefault="00285500" w:rsidP="00285500">
      <w:pPr>
        <w:rPr>
          <w:lang w:val="pt-BR"/>
        </w:rPr>
      </w:pPr>
    </w:p>
    <w:p w:rsidR="00285500" w:rsidRDefault="00285500" w:rsidP="00285500">
      <w:pPr>
        <w:rPr>
          <w:lang w:val="pt-BR"/>
        </w:rPr>
      </w:pPr>
    </w:p>
    <w:p w:rsidR="000D4C51" w:rsidRDefault="0069695E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</w:t>
      </w:r>
      <w:r w:rsidR="00ED6FAE">
        <w:rPr>
          <w:rFonts w:ascii="Calibri" w:hAnsi="Calibri"/>
          <w:sz w:val="22"/>
          <w:szCs w:val="22"/>
          <w:lang w:val="pt-BR"/>
        </w:rPr>
        <w:t xml:space="preserve"> S</w:t>
      </w:r>
      <w:r w:rsidR="00215967">
        <w:rPr>
          <w:rFonts w:ascii="Calibri" w:hAnsi="Calibri"/>
          <w:sz w:val="22"/>
          <w:szCs w:val="22"/>
          <w:lang w:val="pt-BR"/>
        </w:rPr>
        <w:t>istema</w:t>
      </w:r>
      <w:r w:rsidR="00ED6FAE">
        <w:rPr>
          <w:rFonts w:ascii="Calibri" w:hAnsi="Calibri"/>
          <w:sz w:val="22"/>
          <w:szCs w:val="22"/>
          <w:lang w:val="pt-BR"/>
        </w:rPr>
        <w:t xml:space="preserve">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AC7F94" w:rsidRPr="00AC7F94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  <w:r w:rsidR="00215967">
        <w:rPr>
          <w:rFonts w:ascii="Calibri" w:hAnsi="Calibri"/>
          <w:sz w:val="22"/>
          <w:szCs w:val="22"/>
          <w:lang w:val="pt-BR"/>
        </w:rPr>
        <w:t xml:space="preserve"> </w:t>
      </w:r>
      <w:r w:rsidR="00F8286A" w:rsidRPr="0076105E">
        <w:rPr>
          <w:rFonts w:ascii="Calibri" w:hAnsi="Calibri"/>
          <w:sz w:val="22"/>
          <w:szCs w:val="22"/>
          <w:lang w:val="pt-BR"/>
        </w:rPr>
        <w:t>trata-se</w:t>
      </w:r>
      <w:r w:rsidRPr="0076105E">
        <w:rPr>
          <w:rFonts w:ascii="Calibri" w:hAnsi="Calibri"/>
          <w:sz w:val="22"/>
          <w:szCs w:val="22"/>
          <w:lang w:val="pt-BR"/>
        </w:rPr>
        <w:t xml:space="preserve"> de um</w:t>
      </w:r>
      <w:r w:rsidR="00215967">
        <w:rPr>
          <w:rFonts w:ascii="Calibri" w:hAnsi="Calibri"/>
          <w:sz w:val="22"/>
          <w:szCs w:val="22"/>
          <w:lang w:val="pt-BR"/>
        </w:rPr>
        <w:t xml:space="preserve"> software que tem como objetivo permitir ao usuário criar o seu próprio jogo de tabuleiro de forma personalizada</w:t>
      </w:r>
      <w:r w:rsidR="00ED6FAE">
        <w:rPr>
          <w:rFonts w:ascii="Calibri" w:hAnsi="Calibri"/>
          <w:sz w:val="22"/>
          <w:szCs w:val="22"/>
          <w:lang w:val="pt-BR"/>
        </w:rPr>
        <w:t>.</w:t>
      </w:r>
    </w:p>
    <w:p w:rsidR="00215967" w:rsidRPr="0076105E" w:rsidRDefault="00215967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1B00B3" w:rsidRDefault="001B00B3" w:rsidP="00A72FF5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szCs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</w:p>
    <w:p w:rsidR="00A72FF5" w:rsidRPr="0076105E" w:rsidRDefault="00A72FF5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Sistema </w:t>
      </w:r>
      <w:r w:rsidR="00BD42A8">
        <w:rPr>
          <w:rFonts w:ascii="Calibri" w:hAnsi="Calibri"/>
          <w:sz w:val="22"/>
          <w:szCs w:val="22"/>
          <w:lang w:val="pt-BR"/>
        </w:rPr>
        <w:t>“</w:t>
      </w:r>
      <w:r w:rsidR="00685BCF" w:rsidRPr="00AC7F94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  <w:r w:rsidRPr="0076105E">
        <w:rPr>
          <w:rFonts w:ascii="Calibri" w:hAnsi="Calibri"/>
          <w:sz w:val="22"/>
          <w:szCs w:val="22"/>
          <w:lang w:val="pt-BR"/>
        </w:rPr>
        <w:t xml:space="preserve"> deverá ser</w:t>
      </w:r>
      <w:r w:rsidR="00ED6FAE">
        <w:rPr>
          <w:rFonts w:ascii="Calibri" w:hAnsi="Calibri"/>
          <w:sz w:val="22"/>
          <w:szCs w:val="22"/>
          <w:lang w:val="pt-BR"/>
        </w:rPr>
        <w:t xml:space="preserve"> submetido a testes de </w:t>
      </w:r>
      <w:r w:rsidR="00BD42A8">
        <w:rPr>
          <w:rFonts w:ascii="Calibri" w:hAnsi="Calibri"/>
          <w:sz w:val="22"/>
          <w:szCs w:val="22"/>
          <w:lang w:val="pt-BR"/>
        </w:rPr>
        <w:t>sistema e testes de usabilidade.</w:t>
      </w:r>
    </w:p>
    <w:p w:rsidR="001B00B3" w:rsidRPr="0076105E" w:rsidRDefault="00A72FF5" w:rsidP="00F967BF">
      <w:pPr>
        <w:pStyle w:val="Corpodetexto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Os testes de sistema avaliarão o funcionamento do sistema, veri</w:t>
      </w:r>
      <w:r w:rsidR="002E72A5">
        <w:rPr>
          <w:rFonts w:ascii="Calibri" w:hAnsi="Calibri"/>
          <w:sz w:val="22"/>
          <w:szCs w:val="22"/>
          <w:lang w:val="pt-BR"/>
        </w:rPr>
        <w:t xml:space="preserve">ficando </w:t>
      </w:r>
      <w:r w:rsidR="00C35695">
        <w:rPr>
          <w:rFonts w:ascii="Calibri" w:hAnsi="Calibri"/>
          <w:sz w:val="22"/>
          <w:szCs w:val="22"/>
          <w:lang w:val="pt-BR"/>
        </w:rPr>
        <w:t xml:space="preserve">sé às </w:t>
      </w:r>
      <w:r w:rsidR="00725FF3">
        <w:rPr>
          <w:rFonts w:ascii="Calibri" w:hAnsi="Calibri"/>
          <w:sz w:val="22"/>
          <w:szCs w:val="22"/>
          <w:lang w:val="pt-BR"/>
        </w:rPr>
        <w:t xml:space="preserve">funcionalidades propostas para o </w:t>
      </w:r>
      <w:r w:rsidR="00C35695">
        <w:rPr>
          <w:rFonts w:ascii="Calibri" w:hAnsi="Calibri"/>
          <w:sz w:val="22"/>
          <w:szCs w:val="22"/>
          <w:lang w:val="pt-BR"/>
        </w:rPr>
        <w:t>mesmo, estão de acordo com os requisitos</w:t>
      </w:r>
      <w:r w:rsidR="00725FF3">
        <w:rPr>
          <w:rFonts w:ascii="Calibri" w:hAnsi="Calibri"/>
          <w:sz w:val="22"/>
          <w:szCs w:val="22"/>
          <w:lang w:val="pt-BR"/>
        </w:rPr>
        <w:t>.</w:t>
      </w:r>
    </w:p>
    <w:p w:rsidR="00725FF3" w:rsidRPr="009C12DB" w:rsidRDefault="00725FF3" w:rsidP="009C12DB">
      <w:pPr>
        <w:pStyle w:val="PargrafodaLista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9C12DB">
        <w:rPr>
          <w:rFonts w:ascii="Calibri" w:hAnsi="Calibri"/>
          <w:sz w:val="22"/>
          <w:szCs w:val="22"/>
          <w:lang w:val="pt-BR"/>
        </w:rPr>
        <w:t xml:space="preserve">Os testes de </w:t>
      </w:r>
      <w:r w:rsidR="009C12DB" w:rsidRPr="009C12DB">
        <w:rPr>
          <w:rFonts w:ascii="Calibri" w:hAnsi="Calibri"/>
          <w:sz w:val="22"/>
          <w:szCs w:val="22"/>
          <w:lang w:val="pt-BR"/>
        </w:rPr>
        <w:t xml:space="preserve">usabilidade </w:t>
      </w:r>
      <w:r w:rsidRPr="009C12DB">
        <w:rPr>
          <w:rFonts w:ascii="Calibri" w:hAnsi="Calibri"/>
          <w:sz w:val="22"/>
          <w:szCs w:val="22"/>
          <w:lang w:val="pt-BR"/>
        </w:rPr>
        <w:t>avaliarão se</w:t>
      </w:r>
      <w:r w:rsidR="006D761F">
        <w:rPr>
          <w:rFonts w:ascii="Calibri" w:hAnsi="Calibri"/>
          <w:sz w:val="22"/>
          <w:szCs w:val="22"/>
          <w:lang w:val="pt-BR"/>
        </w:rPr>
        <w:t xml:space="preserve"> o sistema tem um bom </w:t>
      </w:r>
      <w:r w:rsidR="006D761F" w:rsidRPr="00C45CF5">
        <w:rPr>
          <w:rFonts w:ascii="Calibri" w:hAnsi="Calibri"/>
          <w:sz w:val="22"/>
          <w:lang w:val="pt-BR"/>
        </w:rPr>
        <w:t xml:space="preserve">nível de </w:t>
      </w:r>
      <w:r w:rsidR="006D761F">
        <w:rPr>
          <w:rFonts w:ascii="Calibri" w:hAnsi="Calibri"/>
          <w:sz w:val="22"/>
          <w:lang w:val="pt-BR"/>
        </w:rPr>
        <w:t>aceitação pelos usuários.</w:t>
      </w:r>
      <w:r w:rsidRPr="009C12DB">
        <w:rPr>
          <w:rFonts w:ascii="Calibri" w:hAnsi="Calibri"/>
          <w:sz w:val="22"/>
          <w:szCs w:val="22"/>
          <w:lang w:val="pt-BR"/>
        </w:rPr>
        <w:t xml:space="preserve"> </w:t>
      </w:r>
    </w:p>
    <w:p w:rsidR="00725FF3" w:rsidRDefault="00725FF3" w:rsidP="00A72FF5">
      <w:pPr>
        <w:ind w:left="381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1173B8" w:rsidRDefault="001173B8" w:rsidP="001173B8">
      <w:pPr>
        <w:rPr>
          <w:rFonts w:ascii="Calibri" w:hAnsi="Calibri"/>
          <w:b/>
          <w:sz w:val="22"/>
          <w:lang w:val="pt-BR"/>
        </w:rPr>
      </w:pPr>
    </w:p>
    <w:p w:rsidR="0006179A" w:rsidRPr="0076105E" w:rsidRDefault="0070448C" w:rsidP="0006179A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Não </w:t>
      </w:r>
      <w:r w:rsidRPr="00C35695">
        <w:rPr>
          <w:rFonts w:ascii="Calibri" w:hAnsi="Calibri"/>
          <w:sz w:val="22"/>
          <w:szCs w:val="22"/>
          <w:lang w:val="pt-BR"/>
        </w:rPr>
        <w:t>serão</w:t>
      </w:r>
      <w:r w:rsidR="0006179A" w:rsidRPr="00C35695">
        <w:rPr>
          <w:rFonts w:ascii="Calibri" w:hAnsi="Calibri"/>
          <w:sz w:val="22"/>
          <w:szCs w:val="22"/>
          <w:lang w:val="pt-BR"/>
        </w:rPr>
        <w:t xml:space="preserve"> </w:t>
      </w:r>
      <w:r w:rsidRPr="00C35695">
        <w:rPr>
          <w:rFonts w:ascii="Calibri" w:hAnsi="Calibri"/>
          <w:sz w:val="22"/>
          <w:szCs w:val="22"/>
          <w:lang w:val="pt-BR"/>
        </w:rPr>
        <w:t>executado</w:t>
      </w:r>
      <w:r w:rsidR="00FB2824">
        <w:rPr>
          <w:rFonts w:ascii="Calibri" w:hAnsi="Calibri"/>
          <w:sz w:val="22"/>
          <w:szCs w:val="22"/>
          <w:lang w:val="pt-BR"/>
        </w:rPr>
        <w:t>s</w:t>
      </w:r>
      <w:r w:rsidR="00C35695">
        <w:rPr>
          <w:rFonts w:ascii="Calibri" w:hAnsi="Calibri"/>
          <w:sz w:val="22"/>
          <w:szCs w:val="22"/>
          <w:lang w:val="pt-BR"/>
        </w:rPr>
        <w:t xml:space="preserve"> testes de </w:t>
      </w:r>
      <w:r w:rsidR="00FB2824">
        <w:rPr>
          <w:rFonts w:ascii="Calibri" w:hAnsi="Calibri"/>
          <w:sz w:val="22"/>
          <w:szCs w:val="22"/>
          <w:lang w:val="pt-BR"/>
        </w:rPr>
        <w:t xml:space="preserve">unidade e integração, por sé </w:t>
      </w:r>
      <w:r w:rsidR="0006179A" w:rsidRPr="00C35695">
        <w:rPr>
          <w:rFonts w:ascii="Calibri" w:hAnsi="Calibri"/>
          <w:sz w:val="22"/>
          <w:szCs w:val="22"/>
          <w:lang w:val="pt-BR"/>
        </w:rPr>
        <w:t xml:space="preserve">considerar que o ambiente de implantação do sistema </w:t>
      </w:r>
      <w:r w:rsidRPr="00C35695">
        <w:rPr>
          <w:rFonts w:ascii="Calibri" w:hAnsi="Calibri"/>
          <w:sz w:val="22"/>
          <w:szCs w:val="22"/>
          <w:lang w:val="pt-BR"/>
        </w:rPr>
        <w:t>será em um ambiente local sem integração com outros sistemas.</w:t>
      </w:r>
      <w:r>
        <w:rPr>
          <w:rFonts w:ascii="Calibri" w:hAnsi="Calibri"/>
          <w:sz w:val="22"/>
          <w:szCs w:val="22"/>
          <w:lang w:val="pt-BR"/>
        </w:rPr>
        <w:t xml:space="preserve"> </w:t>
      </w:r>
    </w:p>
    <w:p w:rsidR="0006179A" w:rsidRPr="0070448C" w:rsidRDefault="0006179A" w:rsidP="001173B8">
      <w:pPr>
        <w:rPr>
          <w:rFonts w:ascii="Calibri" w:hAnsi="Calibri"/>
          <w:b/>
          <w:sz w:val="22"/>
          <w:lang w:val="pt-BR"/>
        </w:rPr>
      </w:pPr>
    </w:p>
    <w:p w:rsidR="0006179A" w:rsidRDefault="0006179A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FB2824" w:rsidRDefault="00FB2824" w:rsidP="001173B8">
      <w:pPr>
        <w:rPr>
          <w:rFonts w:ascii="Calibri" w:hAnsi="Calibri"/>
          <w:b/>
          <w:sz w:val="22"/>
          <w:lang w:val="pt-BR"/>
        </w:rPr>
      </w:pPr>
    </w:p>
    <w:p w:rsidR="002031A2" w:rsidRPr="0076105E" w:rsidRDefault="002031A2" w:rsidP="002031A2">
      <w:pPr>
        <w:pStyle w:val="Ttulo2"/>
        <w:rPr>
          <w:rFonts w:ascii="Calibri" w:hAnsi="Calibri"/>
          <w:sz w:val="22"/>
          <w:szCs w:val="22"/>
          <w:lang w:val="pt-BR"/>
        </w:rPr>
      </w:pPr>
      <w:bookmarkStart w:id="18" w:name="_Toc242451442"/>
      <w:r w:rsidRPr="0076105E">
        <w:rPr>
          <w:rFonts w:ascii="Calibri" w:hAnsi="Calibri"/>
          <w:sz w:val="22"/>
          <w:szCs w:val="22"/>
          <w:lang w:val="pt-BR"/>
        </w:rPr>
        <w:lastRenderedPageBreak/>
        <w:t>Referências</w:t>
      </w:r>
      <w:bookmarkEnd w:id="18"/>
    </w:p>
    <w:p w:rsidR="002031A2" w:rsidRPr="001D4FEF" w:rsidRDefault="002031A2" w:rsidP="002031A2">
      <w:pPr>
        <w:rPr>
          <w:rFonts w:ascii="Calibri" w:hAnsi="Calibri"/>
          <w:sz w:val="22"/>
          <w:lang w:val="pt-BR"/>
        </w:rPr>
      </w:pPr>
    </w:p>
    <w:p w:rsidR="001173B8" w:rsidRPr="001D4FEF" w:rsidRDefault="009E1AC3" w:rsidP="009E1AC3">
      <w:p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t xml:space="preserve">        </w:t>
      </w:r>
      <w:r w:rsidR="001173B8" w:rsidRPr="001D4FEF">
        <w:rPr>
          <w:rFonts w:ascii="Calibri" w:hAnsi="Calibri"/>
          <w:b/>
          <w:sz w:val="22"/>
          <w:lang w:val="pt-BR"/>
        </w:rPr>
        <w:t xml:space="preserve">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70448C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053F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89259C" w:rsidRPr="001D4FEF" w:rsidRDefault="0089259C" w:rsidP="0089259C">
      <w:pPr>
        <w:ind w:left="720"/>
        <w:rPr>
          <w:rFonts w:ascii="Calibri" w:hAnsi="Calibri"/>
          <w:sz w:val="22"/>
          <w:lang w:val="pt-BR"/>
        </w:rPr>
      </w:pPr>
    </w:p>
    <w:p w:rsidR="001173B8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Cs w:val="24"/>
          <w:lang w:val="pt-BR"/>
        </w:rPr>
      </w:pPr>
      <w:bookmarkStart w:id="19" w:name="_Toc242451444"/>
      <w:bookmarkEnd w:id="12"/>
      <w:bookmarkEnd w:id="13"/>
      <w:bookmarkEnd w:id="14"/>
      <w:bookmarkEnd w:id="15"/>
      <w:bookmarkEnd w:id="16"/>
      <w:r w:rsidRPr="0076105E">
        <w:rPr>
          <w:rFonts w:ascii="Calibri" w:hAnsi="Calibri"/>
          <w:szCs w:val="24"/>
          <w:lang w:val="pt-BR"/>
        </w:rPr>
        <w:t>REQUISITOS A TESTAR</w:t>
      </w:r>
      <w:bookmarkEnd w:id="19"/>
    </w:p>
    <w:p w:rsidR="0070448C" w:rsidRPr="0070448C" w:rsidRDefault="0070448C" w:rsidP="0070448C">
      <w:pPr>
        <w:rPr>
          <w:lang w:val="pt-BR"/>
        </w:rPr>
      </w:pPr>
    </w:p>
    <w:p w:rsidR="001173B8" w:rsidRPr="00B477DC" w:rsidRDefault="001173B8" w:rsidP="0070448C">
      <w:pPr>
        <w:pStyle w:val="Ttulo2"/>
        <w:rPr>
          <w:lang w:val="pt-BR"/>
        </w:rPr>
      </w:pPr>
      <w:bookmarkStart w:id="20" w:name="_Toc242451446"/>
      <w:r w:rsidRPr="00B477DC">
        <w:rPr>
          <w:lang w:val="pt-BR"/>
        </w:rPr>
        <w:t>Teste Funcional</w:t>
      </w:r>
      <w:bookmarkEnd w:id="20"/>
    </w:p>
    <w:p w:rsidR="00C318CB" w:rsidRDefault="00C318CB" w:rsidP="0070448C">
      <w:pPr>
        <w:pStyle w:val="PargrafodaLista"/>
        <w:ind w:left="1080"/>
        <w:rPr>
          <w:rFonts w:ascii="Calibri" w:hAnsi="Calibri"/>
          <w:sz w:val="22"/>
          <w:lang w:val="pt-BR"/>
        </w:rPr>
      </w:pPr>
    </w:p>
    <w:p w:rsidR="00C318CB" w:rsidRDefault="00F82085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Testa</w:t>
      </w:r>
      <w:r w:rsidR="00EF1C87">
        <w:rPr>
          <w:rFonts w:ascii="Calibri" w:hAnsi="Calibri"/>
          <w:sz w:val="22"/>
          <w:lang w:val="pt-BR"/>
        </w:rPr>
        <w:t xml:space="preserve"> à</w:t>
      </w:r>
      <w:r>
        <w:rPr>
          <w:rFonts w:ascii="Calibri" w:hAnsi="Calibri"/>
          <w:sz w:val="22"/>
          <w:lang w:val="pt-BR"/>
        </w:rPr>
        <w:t xml:space="preserve">s </w:t>
      </w:r>
      <w:r w:rsidR="00C318CB">
        <w:rPr>
          <w:rFonts w:ascii="Calibri" w:hAnsi="Calibri"/>
          <w:sz w:val="22"/>
          <w:lang w:val="pt-BR"/>
        </w:rPr>
        <w:t>funcionalidades do sistema</w:t>
      </w:r>
      <w:r w:rsidR="00BE6A2E">
        <w:rPr>
          <w:rFonts w:ascii="Calibri" w:hAnsi="Calibri"/>
          <w:sz w:val="22"/>
          <w:lang w:val="pt-BR"/>
        </w:rPr>
        <w:t>,</w:t>
      </w:r>
      <w:r w:rsidR="00C318CB">
        <w:rPr>
          <w:rFonts w:ascii="Calibri" w:hAnsi="Calibri"/>
          <w:sz w:val="22"/>
          <w:lang w:val="pt-BR"/>
        </w:rPr>
        <w:t xml:space="preserve"> </w:t>
      </w:r>
      <w:r w:rsidR="00EF1C87">
        <w:rPr>
          <w:rFonts w:ascii="Calibri" w:hAnsi="Calibri"/>
          <w:sz w:val="22"/>
          <w:lang w:val="pt-BR"/>
        </w:rPr>
        <w:t>verificando sé</w:t>
      </w:r>
      <w:r w:rsidR="00BE6A2E">
        <w:rPr>
          <w:rFonts w:ascii="Calibri" w:hAnsi="Calibri"/>
          <w:sz w:val="22"/>
          <w:lang w:val="pt-BR"/>
        </w:rPr>
        <w:t xml:space="preserve"> elas </w:t>
      </w:r>
      <w:r w:rsidR="009C12DB">
        <w:rPr>
          <w:rFonts w:ascii="Calibri" w:hAnsi="Calibri"/>
          <w:sz w:val="22"/>
          <w:lang w:val="pt-BR"/>
        </w:rPr>
        <w:t>estão</w:t>
      </w:r>
      <w:r w:rsidR="0070448C">
        <w:rPr>
          <w:rFonts w:ascii="Calibri" w:hAnsi="Calibri"/>
          <w:sz w:val="22"/>
          <w:lang w:val="pt-BR"/>
        </w:rPr>
        <w:t xml:space="preserve"> de acordo com o </w:t>
      </w:r>
      <w:r w:rsidR="00BE6A2E">
        <w:rPr>
          <w:rFonts w:ascii="Calibri" w:hAnsi="Calibri"/>
          <w:sz w:val="22"/>
          <w:lang w:val="pt-BR"/>
        </w:rPr>
        <w:t xml:space="preserve">que está especificado </w:t>
      </w:r>
      <w:r w:rsidR="009C12DB">
        <w:rPr>
          <w:rFonts w:ascii="Calibri" w:hAnsi="Calibri"/>
          <w:sz w:val="22"/>
          <w:lang w:val="pt-BR"/>
        </w:rPr>
        <w:t>nos requisitos</w:t>
      </w:r>
      <w:r w:rsidR="00BE6A2E">
        <w:rPr>
          <w:rFonts w:ascii="Calibri" w:hAnsi="Calibri"/>
          <w:sz w:val="22"/>
          <w:lang w:val="pt-BR"/>
        </w:rPr>
        <w:t>.</w:t>
      </w:r>
      <w:r w:rsidR="009C12DB">
        <w:rPr>
          <w:rFonts w:ascii="Calibri" w:hAnsi="Calibri"/>
          <w:sz w:val="22"/>
          <w:lang w:val="pt-BR"/>
        </w:rPr>
        <w:t xml:space="preserve"> </w:t>
      </w:r>
    </w:p>
    <w:p w:rsidR="001173B8" w:rsidRPr="0070448C" w:rsidRDefault="001173B8" w:rsidP="0070448C">
      <w:pPr>
        <w:ind w:left="720"/>
        <w:rPr>
          <w:rFonts w:ascii="Calibri" w:hAnsi="Calibri"/>
          <w:sz w:val="22"/>
          <w:lang w:val="pt-BR"/>
        </w:rPr>
      </w:pPr>
    </w:p>
    <w:p w:rsidR="000D4C51" w:rsidRPr="001D4FEF" w:rsidRDefault="000D4C51" w:rsidP="000D4C51">
      <w:pPr>
        <w:pStyle w:val="Corpodetexto"/>
        <w:tabs>
          <w:tab w:val="left" w:pos="993"/>
        </w:tabs>
        <w:jc w:val="both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1"/>
    </w:p>
    <w:p w:rsidR="00847BF2" w:rsidRDefault="00847BF2" w:rsidP="00847BF2">
      <w:pPr>
        <w:pStyle w:val="Corpodetexto"/>
        <w:ind w:left="360"/>
        <w:jc w:val="both"/>
        <w:rPr>
          <w:rFonts w:ascii="Calibri" w:hAnsi="Calibri"/>
          <w:sz w:val="22"/>
          <w:lang w:val="pt-BR"/>
        </w:rPr>
      </w:pPr>
    </w:p>
    <w:p w:rsidR="00847BF2" w:rsidRDefault="00F82085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Testa as </w:t>
      </w:r>
      <w:r w:rsidR="00847BF2">
        <w:rPr>
          <w:rFonts w:ascii="Calibri" w:hAnsi="Calibri"/>
          <w:sz w:val="22"/>
          <w:lang w:val="pt-BR"/>
        </w:rPr>
        <w:t>interface</w:t>
      </w:r>
      <w:r>
        <w:rPr>
          <w:rFonts w:ascii="Calibri" w:hAnsi="Calibri"/>
          <w:sz w:val="22"/>
          <w:lang w:val="pt-BR"/>
        </w:rPr>
        <w:t>s</w:t>
      </w:r>
      <w:r w:rsidR="00847BF2">
        <w:rPr>
          <w:rFonts w:ascii="Calibri" w:hAnsi="Calibri"/>
          <w:sz w:val="22"/>
          <w:lang w:val="pt-BR"/>
        </w:rPr>
        <w:t xml:space="preserve"> </w:t>
      </w:r>
      <w:r w:rsidR="00BF0972">
        <w:rPr>
          <w:rFonts w:ascii="Calibri" w:hAnsi="Calibri"/>
          <w:sz w:val="22"/>
          <w:lang w:val="pt-BR"/>
        </w:rPr>
        <w:t>[GUI]</w:t>
      </w:r>
      <w:r w:rsidR="00847BF2">
        <w:rPr>
          <w:rFonts w:ascii="Calibri" w:hAnsi="Calibri"/>
          <w:sz w:val="22"/>
          <w:lang w:val="pt-BR"/>
        </w:rPr>
        <w:t xml:space="preserve"> </w:t>
      </w:r>
      <w:r>
        <w:rPr>
          <w:rFonts w:ascii="Calibri" w:hAnsi="Calibri"/>
          <w:sz w:val="22"/>
          <w:lang w:val="pt-BR"/>
        </w:rPr>
        <w:t xml:space="preserve">do sistema, verificando </w:t>
      </w:r>
      <w:r w:rsidR="00EF1C87">
        <w:rPr>
          <w:rFonts w:ascii="Calibri" w:hAnsi="Calibri"/>
          <w:sz w:val="22"/>
          <w:lang w:val="pt-BR"/>
        </w:rPr>
        <w:t>sé</w:t>
      </w:r>
      <w:r w:rsidR="00847BF2">
        <w:rPr>
          <w:rFonts w:ascii="Calibri" w:hAnsi="Calibri"/>
          <w:sz w:val="22"/>
          <w:lang w:val="pt-BR"/>
        </w:rPr>
        <w:t xml:space="preserve"> </w:t>
      </w:r>
      <w:r w:rsidR="00EF1C87">
        <w:rPr>
          <w:rFonts w:ascii="Calibri" w:hAnsi="Calibri"/>
          <w:sz w:val="22"/>
          <w:lang w:val="pt-BR"/>
        </w:rPr>
        <w:t>elas são facilmente e</w:t>
      </w:r>
      <w:r w:rsidR="00847BF2">
        <w:rPr>
          <w:rFonts w:ascii="Calibri" w:hAnsi="Calibri"/>
          <w:sz w:val="22"/>
          <w:lang w:val="pt-BR"/>
        </w:rPr>
        <w:t>ntendida e</w:t>
      </w:r>
      <w:r w:rsidR="00BF0972">
        <w:rPr>
          <w:rFonts w:ascii="Calibri" w:hAnsi="Calibri"/>
          <w:sz w:val="22"/>
          <w:lang w:val="pt-BR"/>
        </w:rPr>
        <w:t xml:space="preserve"> </w:t>
      </w:r>
      <w:r w:rsidR="00847BF2">
        <w:rPr>
          <w:rFonts w:ascii="Calibri" w:hAnsi="Calibri"/>
          <w:sz w:val="22"/>
          <w:lang w:val="pt-BR"/>
        </w:rPr>
        <w:t>utilizada</w:t>
      </w:r>
      <w:r w:rsidR="00BF0972">
        <w:rPr>
          <w:rFonts w:ascii="Calibri" w:hAnsi="Calibri"/>
          <w:sz w:val="22"/>
          <w:lang w:val="pt-BR"/>
        </w:rPr>
        <w:t xml:space="preserve"> pelo</w:t>
      </w:r>
      <w:r w:rsidR="006D761F">
        <w:rPr>
          <w:rFonts w:ascii="Calibri" w:hAnsi="Calibri"/>
          <w:sz w:val="22"/>
          <w:lang w:val="pt-BR"/>
        </w:rPr>
        <w:t>s</w:t>
      </w:r>
      <w:r w:rsidR="00BF0972">
        <w:rPr>
          <w:rFonts w:ascii="Calibri" w:hAnsi="Calibri"/>
          <w:sz w:val="22"/>
          <w:lang w:val="pt-BR"/>
        </w:rPr>
        <w:t xml:space="preserve"> usuário</w:t>
      </w:r>
      <w:r w:rsidR="006D761F">
        <w:rPr>
          <w:rFonts w:ascii="Calibri" w:hAnsi="Calibri"/>
          <w:sz w:val="22"/>
          <w:lang w:val="pt-BR"/>
        </w:rPr>
        <w:t>s</w:t>
      </w:r>
      <w:r w:rsidR="00BF0972">
        <w:rPr>
          <w:rFonts w:ascii="Calibri" w:hAnsi="Calibri"/>
          <w:sz w:val="22"/>
          <w:lang w:val="pt-BR"/>
        </w:rPr>
        <w:t xml:space="preserve"> do sistema.</w:t>
      </w:r>
    </w:p>
    <w:p w:rsidR="001173B8" w:rsidRPr="001D4FEF" w:rsidRDefault="001173B8" w:rsidP="00847BF2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</w:p>
    <w:p w:rsidR="00B477DC" w:rsidRDefault="00B477DC" w:rsidP="00B477DC">
      <w:pPr>
        <w:pStyle w:val="Ttulo2"/>
        <w:numPr>
          <w:ilvl w:val="0"/>
          <w:numId w:val="0"/>
        </w:numPr>
        <w:rPr>
          <w:rFonts w:ascii="Calibri" w:hAnsi="Calibri"/>
          <w:sz w:val="22"/>
          <w:lang w:val="pt-BR"/>
        </w:rPr>
      </w:pPr>
      <w:bookmarkStart w:id="22" w:name="_Toc242451455"/>
      <w:bookmarkStart w:id="23" w:name="_Toc314978535"/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FB2824" w:rsidRDefault="00FB2824" w:rsidP="009C12DB">
      <w:pPr>
        <w:rPr>
          <w:lang w:val="pt-BR"/>
        </w:rPr>
      </w:pPr>
    </w:p>
    <w:p w:rsidR="00FB2824" w:rsidRDefault="00FB2824" w:rsidP="009C12DB">
      <w:pPr>
        <w:rPr>
          <w:lang w:val="pt-BR"/>
        </w:rPr>
      </w:pPr>
    </w:p>
    <w:p w:rsidR="00FB2824" w:rsidRDefault="00FB2824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Pr="009C12DB" w:rsidRDefault="006D761F" w:rsidP="009C12DB">
      <w:pPr>
        <w:rPr>
          <w:lang w:val="pt-BR"/>
        </w:rPr>
      </w:pPr>
    </w:p>
    <w:p w:rsidR="001173B8" w:rsidRDefault="001173B8" w:rsidP="00BF0972">
      <w:pPr>
        <w:pStyle w:val="Ttulo1"/>
        <w:rPr>
          <w:lang w:val="pt-BR"/>
        </w:rPr>
      </w:pPr>
      <w:r w:rsidRPr="00B477DC">
        <w:rPr>
          <w:lang w:val="pt-BR"/>
        </w:rPr>
        <w:lastRenderedPageBreak/>
        <w:t>Estratégia de Teste</w:t>
      </w:r>
      <w:bookmarkEnd w:id="22"/>
    </w:p>
    <w:p w:rsidR="00BF0972" w:rsidRPr="00BF0972" w:rsidRDefault="00BF0972" w:rsidP="00BF0972">
      <w:pPr>
        <w:rPr>
          <w:lang w:val="pt-BR"/>
        </w:rPr>
      </w:pPr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b/>
          <w:sz w:val="22"/>
          <w:szCs w:val="22"/>
          <w:lang w:val="pt-BR"/>
        </w:rPr>
      </w:pPr>
      <w:bookmarkStart w:id="24" w:name="_Toc242451456"/>
      <w:r w:rsidRPr="00B477DC">
        <w:rPr>
          <w:b/>
          <w:sz w:val="22"/>
          <w:szCs w:val="22"/>
          <w:lang w:val="pt-BR"/>
        </w:rPr>
        <w:t xml:space="preserve">3.1 </w:t>
      </w:r>
      <w:r w:rsidR="001173B8" w:rsidRPr="00B477DC">
        <w:rPr>
          <w:b/>
          <w:sz w:val="22"/>
          <w:szCs w:val="22"/>
          <w:lang w:val="pt-BR"/>
        </w:rPr>
        <w:t>Tipos de Teste</w:t>
      </w:r>
      <w:bookmarkEnd w:id="24"/>
      <w:r w:rsidRPr="00B477DC">
        <w:rPr>
          <w:b/>
          <w:sz w:val="22"/>
          <w:szCs w:val="22"/>
          <w:lang w:val="pt-BR"/>
        </w:rPr>
        <w:tab/>
      </w:r>
    </w:p>
    <w:p w:rsidR="00BF0972" w:rsidRDefault="00BF0972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bookmarkStart w:id="25" w:name="_Toc242451458"/>
      <w:bookmarkEnd w:id="23"/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t xml:space="preserve">3.1.2 </w:t>
      </w:r>
      <w:r w:rsidR="001173B8" w:rsidRPr="00B477DC">
        <w:rPr>
          <w:rFonts w:ascii="Calibri" w:hAnsi="Calibri"/>
          <w:b/>
          <w:sz w:val="22"/>
          <w:lang w:val="pt-BR"/>
        </w:rPr>
        <w:t>Teste de Fun</w:t>
      </w:r>
      <w:r w:rsidR="00F26F0E" w:rsidRPr="00B477DC">
        <w:rPr>
          <w:rFonts w:ascii="Calibri" w:hAnsi="Calibri"/>
          <w:b/>
          <w:sz w:val="22"/>
          <w:lang w:val="pt-BR"/>
        </w:rPr>
        <w:t>cionalidade</w:t>
      </w:r>
      <w:bookmarkEnd w:id="25"/>
      <w:r w:rsidR="00F26F0E" w:rsidRPr="00B477DC">
        <w:rPr>
          <w:rFonts w:ascii="Calibri" w:hAnsi="Calibri"/>
          <w:b/>
          <w:sz w:val="22"/>
          <w:lang w:val="pt-BR"/>
        </w:rPr>
        <w:t xml:space="preserve"> </w:t>
      </w: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26" w:name="_Toc314978536"/>
      <w:bookmarkStart w:id="27" w:name="_Toc324843643"/>
      <w:bookmarkStart w:id="28" w:name="_Toc324851950"/>
      <w:bookmarkStart w:id="29" w:name="_Toc324915533"/>
    </w:p>
    <w:tbl>
      <w:tblPr>
        <w:tblW w:w="8987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48"/>
        <w:gridCol w:w="6739"/>
      </w:tblGrid>
      <w:tr w:rsidR="00CF3829" w:rsidRPr="00DD4536" w:rsidTr="00C45CF5">
        <w:trPr>
          <w:cantSplit/>
          <w:trHeight w:val="883"/>
        </w:trPr>
        <w:tc>
          <w:tcPr>
            <w:tcW w:w="2248" w:type="dxa"/>
          </w:tcPr>
          <w:bookmarkEnd w:id="26"/>
          <w:bookmarkEnd w:id="27"/>
          <w:bookmarkEnd w:id="28"/>
          <w:bookmarkEnd w:id="29"/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739" w:type="dxa"/>
          </w:tcPr>
          <w:p w:rsidR="00CF3829" w:rsidRPr="00C45CF5" w:rsidRDefault="0019204E" w:rsidP="0019204E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</w:t>
            </w:r>
            <w:r w:rsidR="00AB6F2F" w:rsidRPr="00C45CF5">
              <w:rPr>
                <w:rFonts w:ascii="Calibri" w:hAnsi="Calibri"/>
                <w:sz w:val="22"/>
                <w:lang w:val="pt-BR"/>
              </w:rPr>
              <w:t>rifica</w:t>
            </w:r>
            <w:r>
              <w:rPr>
                <w:rFonts w:ascii="Calibri" w:hAnsi="Calibri"/>
                <w:sz w:val="22"/>
                <w:lang w:val="pt-BR"/>
              </w:rPr>
              <w:t xml:space="preserve">r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sé </w:t>
            </w:r>
            <w:r w:rsidR="00CF3829" w:rsidRPr="00C45CF5">
              <w:rPr>
                <w:rFonts w:ascii="Calibri" w:hAnsi="Calibri"/>
                <w:sz w:val="22"/>
                <w:lang w:val="pt-BR"/>
              </w:rPr>
              <w:t>o funciona</w:t>
            </w:r>
            <w:r w:rsidR="00AB6F2F">
              <w:rPr>
                <w:rFonts w:ascii="Calibri" w:hAnsi="Calibri"/>
                <w:sz w:val="22"/>
                <w:lang w:val="pt-BR"/>
              </w:rPr>
              <w:t>mento das funcionalidades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>do sistema estão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de </w:t>
            </w:r>
            <w:r w:rsidR="00BE6A2E">
              <w:rPr>
                <w:rFonts w:ascii="Calibri" w:hAnsi="Calibri"/>
                <w:sz w:val="22"/>
                <w:lang w:val="pt-BR"/>
              </w:rPr>
              <w:t>acordo com o que está especificado nos requisitos.</w:t>
            </w:r>
          </w:p>
        </w:tc>
      </w:tr>
      <w:tr w:rsidR="00CF3829" w:rsidRPr="00DD4536" w:rsidTr="002F2400">
        <w:trPr>
          <w:cantSplit/>
          <w:trHeight w:val="1182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739" w:type="dxa"/>
          </w:tcPr>
          <w:p w:rsidR="00CF3829" w:rsidRPr="002F2400" w:rsidRDefault="00CF3829" w:rsidP="00AB6F2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0E1BBF">
              <w:rPr>
                <w:rFonts w:ascii="Calibri" w:hAnsi="Calibri"/>
                <w:sz w:val="22"/>
                <w:lang w:val="pt-BR"/>
              </w:rPr>
              <w:t xml:space="preserve">Executar cada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fluxo proposto </w:t>
            </w:r>
            <w:r w:rsidR="00BE6A2E">
              <w:rPr>
                <w:rFonts w:ascii="Calibri" w:hAnsi="Calibri"/>
                <w:sz w:val="22"/>
                <w:lang w:val="pt-BR"/>
              </w:rPr>
              <w:t>d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as funcionalidades</w:t>
            </w:r>
            <w:r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com o objetivo de verificar o comportamento do sistema</w:t>
            </w:r>
            <w:r w:rsidR="00FB2824">
              <w:rPr>
                <w:rFonts w:ascii="Calibri" w:hAnsi="Calibri"/>
                <w:sz w:val="22"/>
                <w:lang w:val="pt-BR"/>
              </w:rPr>
              <w:t>,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seguindo 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fluxo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>
              <w:rPr>
                <w:rFonts w:ascii="Calibri" w:hAnsi="Calibri"/>
                <w:sz w:val="22"/>
                <w:lang w:val="pt-BR"/>
              </w:rPr>
              <w:t>principa</w:t>
            </w:r>
            <w:r w:rsidR="00BE6A2E">
              <w:rPr>
                <w:rFonts w:ascii="Calibri" w:hAnsi="Calibri"/>
                <w:sz w:val="22"/>
                <w:lang w:val="pt-BR"/>
              </w:rPr>
              <w:t>is</w:t>
            </w:r>
            <w:r w:rsid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e </w:t>
            </w:r>
            <w:r w:rsidR="000E1BBF">
              <w:rPr>
                <w:rFonts w:ascii="Calibri" w:hAnsi="Calibri"/>
                <w:sz w:val="22"/>
                <w:lang w:val="pt-BR"/>
              </w:rPr>
              <w:t>alternativo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AB6F2F">
              <w:rPr>
                <w:rFonts w:ascii="Calibri" w:hAnsi="Calibri"/>
                <w:sz w:val="22"/>
                <w:lang w:val="pt-BR"/>
              </w:rPr>
              <w:t>.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</w:tr>
      <w:tr w:rsidR="00CF3829" w:rsidRPr="00DD4536" w:rsidTr="00C45CF5">
        <w:trPr>
          <w:cantSplit/>
          <w:trHeight w:val="748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739" w:type="dxa"/>
          </w:tcPr>
          <w:p w:rsidR="00CF3829" w:rsidRPr="00C45CF5" w:rsidRDefault="00CF3829" w:rsidP="00F967B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 w:rsidR="000E1BBF"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</w:p>
          <w:p w:rsidR="00CF3829" w:rsidRPr="00C45CF5" w:rsidRDefault="00CF3829" w:rsidP="00C45CF5">
            <w:pPr>
              <w:pStyle w:val="Corpodetexto"/>
              <w:ind w:left="1080"/>
              <w:rPr>
                <w:rFonts w:ascii="Calibri" w:hAnsi="Calibri"/>
                <w:sz w:val="22"/>
                <w:lang w:val="pt-BR"/>
              </w:rPr>
            </w:pPr>
          </w:p>
        </w:tc>
      </w:tr>
      <w:tr w:rsidR="00CF3829" w:rsidRPr="00AB6F2F" w:rsidTr="00C45CF5">
        <w:trPr>
          <w:cantSplit/>
          <w:trHeight w:val="691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739" w:type="dxa"/>
          </w:tcPr>
          <w:p w:rsidR="00CF3829" w:rsidRPr="00C45CF5" w:rsidRDefault="00C45CF5" w:rsidP="00C45CF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CF3829" w:rsidRDefault="00B477DC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bookmarkStart w:id="30" w:name="_Toc242451459"/>
      <w:r w:rsidRPr="00CF3829">
        <w:rPr>
          <w:rFonts w:ascii="Calibri" w:hAnsi="Calibri"/>
          <w:b/>
          <w:sz w:val="22"/>
          <w:lang w:val="pt-BR"/>
        </w:rPr>
        <w:t>3.1.</w:t>
      </w:r>
      <w:r w:rsidR="00CF3829" w:rsidRPr="00CF3829">
        <w:rPr>
          <w:rFonts w:ascii="Calibri" w:hAnsi="Calibri"/>
          <w:b/>
          <w:sz w:val="22"/>
          <w:lang w:val="pt-BR"/>
        </w:rPr>
        <w:t xml:space="preserve">3 </w:t>
      </w:r>
      <w:r w:rsidR="001173B8" w:rsidRPr="00B477DC">
        <w:rPr>
          <w:rFonts w:ascii="Calibri" w:hAnsi="Calibri"/>
          <w:b/>
          <w:sz w:val="22"/>
          <w:lang w:val="pt-BR"/>
        </w:rPr>
        <w:t>Teste da Interface do Usuário</w:t>
      </w:r>
      <w:bookmarkEnd w:id="30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31" w:name="_Toc327254066"/>
      <w:bookmarkStart w:id="32" w:name="_Toc327255031"/>
      <w:bookmarkStart w:id="33" w:name="_Toc327255100"/>
      <w:bookmarkStart w:id="34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243C9" w:rsidRPr="00DD4536" w:rsidTr="0019204E">
        <w:trPr>
          <w:cantSplit/>
          <w:trHeight w:val="1662"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35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243C9" w:rsidRPr="00C45CF5" w:rsidRDefault="0019204E" w:rsidP="00F967B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rificar</w:t>
            </w:r>
            <w:r>
              <w:rPr>
                <w:rFonts w:ascii="Calibri" w:hAnsi="Calibri"/>
                <w:sz w:val="22"/>
                <w:lang w:val="pt-BR"/>
              </w:rPr>
              <w:t xml:space="preserve"> sé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FB2824">
              <w:rPr>
                <w:rFonts w:ascii="Calibri" w:hAnsi="Calibri"/>
                <w:sz w:val="22"/>
                <w:lang w:val="pt-BR"/>
              </w:rPr>
              <w:t>a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s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características da</w:t>
            </w:r>
            <w:r w:rsidR="008334B3">
              <w:rPr>
                <w:rFonts w:ascii="Calibri" w:hAnsi="Calibri"/>
                <w:sz w:val="22"/>
                <w:lang w:val="pt-BR"/>
              </w:rPr>
              <w:t>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janela</w:t>
            </w:r>
            <w:r w:rsidR="008334B3">
              <w:rPr>
                <w:rFonts w:ascii="Calibri" w:hAnsi="Calibri"/>
                <w:sz w:val="22"/>
                <w:lang w:val="pt-BR"/>
              </w:rPr>
              <w:t>s, como menus, tamanho</w:t>
            </w:r>
            <w:r w:rsidR="00C22438">
              <w:rPr>
                <w:rFonts w:ascii="Calibri" w:hAnsi="Calibri"/>
                <w:sz w:val="22"/>
                <w:lang w:val="pt-BR"/>
              </w:rPr>
              <w:t>,</w:t>
            </w:r>
            <w:r w:rsidR="008334B3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 xml:space="preserve">cores </w:t>
            </w:r>
            <w:r w:rsidR="008334B3">
              <w:rPr>
                <w:rFonts w:ascii="Calibri" w:hAnsi="Calibri"/>
                <w:sz w:val="22"/>
                <w:lang w:val="pt-BR"/>
              </w:rPr>
              <w:t>e posições, estão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FB2824">
              <w:rPr>
                <w:rFonts w:ascii="Calibri" w:hAnsi="Calibri"/>
                <w:sz w:val="22"/>
                <w:lang w:val="pt-BR"/>
              </w:rPr>
              <w:t xml:space="preserve">seguindo um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padr</w:t>
            </w:r>
            <w:r w:rsidR="00FB2824">
              <w:rPr>
                <w:rFonts w:ascii="Calibri" w:hAnsi="Calibri"/>
                <w:sz w:val="22"/>
                <w:lang w:val="pt-BR"/>
              </w:rPr>
              <w:t>ão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.</w:t>
            </w:r>
          </w:p>
          <w:p w:rsidR="001243C9" w:rsidRPr="00C45CF5" w:rsidRDefault="00C22438" w:rsidP="00EF1C87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</w:t>
            </w:r>
            <w:r w:rsidR="00BD69C4" w:rsidRPr="00C45CF5">
              <w:rPr>
                <w:rFonts w:ascii="Calibri" w:hAnsi="Calibri"/>
                <w:sz w:val="22"/>
                <w:lang w:val="pt-BR"/>
              </w:rPr>
              <w:t xml:space="preserve">erificar </w:t>
            </w:r>
            <w:r w:rsidR="00BD69C4">
              <w:rPr>
                <w:rFonts w:ascii="Calibri" w:hAnsi="Calibri"/>
                <w:sz w:val="22"/>
                <w:lang w:val="pt-BR"/>
              </w:rPr>
              <w:t>se todas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BD69C4">
              <w:rPr>
                <w:rFonts w:ascii="Calibri" w:hAnsi="Calibri"/>
                <w:sz w:val="22"/>
                <w:lang w:val="pt-BR"/>
              </w:rPr>
              <w:t>as interface</w:t>
            </w:r>
            <w:r w:rsidR="00EF1C87">
              <w:rPr>
                <w:rFonts w:ascii="Calibri" w:hAnsi="Calibri"/>
                <w:sz w:val="22"/>
                <w:lang w:val="pt-BR"/>
              </w:rPr>
              <w:t>s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 com</w:t>
            </w:r>
            <w:r w:rsidR="007B632E">
              <w:rPr>
                <w:rFonts w:ascii="Calibri" w:hAnsi="Calibri"/>
                <w:sz w:val="22"/>
                <w:lang w:val="pt-BR"/>
              </w:rPr>
              <w:t xml:space="preserve"> o </w:t>
            </w:r>
            <w:r w:rsidR="00BD69C4">
              <w:rPr>
                <w:rFonts w:ascii="Calibri" w:hAnsi="Calibri"/>
                <w:sz w:val="22"/>
                <w:lang w:val="pt-BR"/>
              </w:rPr>
              <w:t>usuário possuem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um bom nível de usabilidade.</w:t>
            </w:r>
          </w:p>
        </w:tc>
      </w:tr>
      <w:tr w:rsidR="001243C9" w:rsidRPr="00DD4536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243C9" w:rsidRPr="00C45CF5" w:rsidRDefault="00BE6A2E" w:rsidP="00C22438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Navegar nas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interface</w:t>
            </w:r>
            <w:r w:rsidR="00BD69C4">
              <w:rPr>
                <w:rFonts w:ascii="Calibri" w:hAnsi="Calibri"/>
                <w:sz w:val="22"/>
                <w:lang w:val="pt-BR"/>
              </w:rPr>
              <w:t>s</w:t>
            </w:r>
            <w:r w:rsidR="00C22438">
              <w:rPr>
                <w:rFonts w:ascii="Calibri" w:hAnsi="Calibri"/>
                <w:sz w:val="22"/>
                <w:lang w:val="pt-BR"/>
              </w:rPr>
              <w:t xml:space="preserve">[GUI] </w:t>
            </w:r>
            <w:r>
              <w:rPr>
                <w:rFonts w:ascii="Calibri" w:hAnsi="Calibri"/>
                <w:sz w:val="22"/>
                <w:lang w:val="pt-BR"/>
              </w:rPr>
              <w:t>do sistema</w:t>
            </w:r>
            <w:r w:rsidR="00C22438">
              <w:rPr>
                <w:rFonts w:ascii="Calibri" w:hAnsi="Calibri"/>
                <w:sz w:val="22"/>
                <w:lang w:val="pt-BR"/>
              </w:rPr>
              <w:t>,</w:t>
            </w:r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C22438" w:rsidRPr="000E1BBF">
              <w:rPr>
                <w:rFonts w:ascii="Calibri" w:hAnsi="Calibri"/>
                <w:sz w:val="22"/>
                <w:lang w:val="pt-BR"/>
              </w:rPr>
              <w:t>com o objetivo de verificar o comportamento d</w:t>
            </w:r>
            <w:r w:rsidR="00C22438">
              <w:rPr>
                <w:rFonts w:ascii="Calibri" w:hAnsi="Calibri"/>
                <w:sz w:val="22"/>
                <w:lang w:val="pt-BR"/>
              </w:rPr>
              <w:t xml:space="preserve">as mesmas no sistema. </w:t>
            </w:r>
          </w:p>
        </w:tc>
      </w:tr>
      <w:tr w:rsidR="001243C9" w:rsidRPr="00DD4536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243C9" w:rsidRPr="00C45CF5" w:rsidRDefault="00256903" w:rsidP="00256903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</w:p>
        </w:tc>
      </w:tr>
      <w:tr w:rsidR="001243C9" w:rsidRPr="00C22438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243C9" w:rsidRPr="00C22438" w:rsidRDefault="00F8286A" w:rsidP="00C45CF5">
            <w:pPr>
              <w:suppressAutoHyphens/>
              <w:rPr>
                <w:rFonts w:eastAsia="Lucida Sans Unicode"/>
                <w:kern w:val="2"/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N/A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bookmarkEnd w:id="31"/>
    <w:bookmarkEnd w:id="32"/>
    <w:bookmarkEnd w:id="33"/>
    <w:bookmarkEnd w:id="34"/>
    <w:bookmarkEnd w:id="35"/>
    <w:p w:rsidR="001173B8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256903" w:rsidRPr="001D4FEF" w:rsidRDefault="00256903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CF3829" w:rsidRDefault="00CF3829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36" w:name="_Toc78907498"/>
      <w:bookmarkStart w:id="37" w:name="_Toc242451464"/>
      <w:r w:rsidRPr="00CF3829">
        <w:rPr>
          <w:rFonts w:ascii="Calibri" w:hAnsi="Calibri"/>
          <w:sz w:val="24"/>
          <w:szCs w:val="24"/>
          <w:lang w:val="pt-BR"/>
        </w:rPr>
        <w:lastRenderedPageBreak/>
        <w:t xml:space="preserve">3.2 </w:t>
      </w:r>
      <w:r w:rsidR="001173B8" w:rsidRPr="00CF3829">
        <w:rPr>
          <w:rFonts w:ascii="Calibri" w:hAnsi="Calibri"/>
          <w:sz w:val="24"/>
          <w:szCs w:val="24"/>
          <w:lang w:val="pt-BR"/>
        </w:rPr>
        <w:t>Ferramentas</w:t>
      </w:r>
      <w:bookmarkEnd w:id="36"/>
      <w:bookmarkEnd w:id="37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38" w:name="_Toc314978543"/>
      <w:bookmarkStart w:id="39" w:name="_Toc324843646"/>
      <w:bookmarkStart w:id="40" w:name="_Toc324851953"/>
      <w:bookmarkStart w:id="41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CF3829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CF3829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CF3829" w:rsidRDefault="00DD523C" w:rsidP="00F80706">
            <w:pPr>
              <w:jc w:val="center"/>
              <w:rPr>
                <w:rFonts w:ascii="Calibri" w:hAnsi="Calibri"/>
                <w:sz w:val="22"/>
                <w:lang w:val="pt-BR"/>
              </w:rPr>
            </w:pPr>
            <w:r w:rsidRPr="00CF3829"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0F19D1" w:rsidRPr="001D4FEF" w:rsidTr="008B4EB7">
        <w:trPr>
          <w:jc w:val="center"/>
        </w:trPr>
        <w:tc>
          <w:tcPr>
            <w:tcW w:w="3060" w:type="dxa"/>
          </w:tcPr>
          <w:p w:rsidR="000F19D1" w:rsidRPr="001D4FEF" w:rsidRDefault="000F19D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0F19D1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  <w:r>
              <w:rPr>
                <w:rFonts w:ascii="Calibri" w:hAnsi="Calibri"/>
                <w:sz w:val="22"/>
                <w:lang w:val="pt-BR"/>
              </w:rPr>
              <w:t xml:space="preserve"> E</w:t>
            </w:r>
            <w:r w:rsidR="00053F57">
              <w:rPr>
                <w:rFonts w:ascii="Calibri" w:hAnsi="Calibri"/>
                <w:sz w:val="22"/>
                <w:lang w:val="pt-BR"/>
              </w:rPr>
              <w:t>xcel</w:t>
            </w:r>
            <w:r>
              <w:rPr>
                <w:rFonts w:ascii="Calibri" w:hAnsi="Calibri"/>
                <w:sz w:val="22"/>
                <w:lang w:val="pt-BR"/>
              </w:rPr>
              <w:t xml:space="preserve"> 2010</w:t>
            </w:r>
          </w:p>
        </w:tc>
        <w:tc>
          <w:tcPr>
            <w:tcW w:w="3150" w:type="dxa"/>
          </w:tcPr>
          <w:p w:rsidR="000F19D1" w:rsidRDefault="000F19D1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F80706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Gerenciamento do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Projeto</w:t>
            </w:r>
          </w:p>
        </w:tc>
        <w:tc>
          <w:tcPr>
            <w:tcW w:w="2358" w:type="dxa"/>
          </w:tcPr>
          <w:p w:rsidR="001173B8" w:rsidRPr="001D4FEF" w:rsidRDefault="00C27CBD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en-US"/>
              </w:rPr>
              <w:t>GitH</w:t>
            </w:r>
            <w:r w:rsidR="00256903">
              <w:rPr>
                <w:sz w:val="22"/>
                <w:lang w:val="en-US"/>
              </w:rPr>
              <w:t>ub</w:t>
            </w:r>
          </w:p>
        </w:tc>
        <w:tc>
          <w:tcPr>
            <w:tcW w:w="3150" w:type="dxa"/>
          </w:tcPr>
          <w:p w:rsidR="001173B8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shd w:val="clear" w:color="auto" w:fill="FBFBFB"/>
              </w:rPr>
              <w:t>Free</w:t>
            </w:r>
          </w:p>
        </w:tc>
      </w:tr>
      <w:tr w:rsidR="004A54E1" w:rsidRPr="001D4FEF" w:rsidTr="008B4EB7">
        <w:trPr>
          <w:jc w:val="center"/>
        </w:trPr>
        <w:tc>
          <w:tcPr>
            <w:tcW w:w="3060" w:type="dxa"/>
          </w:tcPr>
          <w:p w:rsidR="004A54E1" w:rsidRPr="001D4FEF" w:rsidRDefault="004A54E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4A54E1" w:rsidRPr="00DD523C" w:rsidRDefault="00256903" w:rsidP="00F80706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4A54E1" w:rsidRPr="001D4FEF" w:rsidTr="008B4EB7">
        <w:trPr>
          <w:jc w:val="center"/>
        </w:trPr>
        <w:tc>
          <w:tcPr>
            <w:tcW w:w="3060" w:type="dxa"/>
          </w:tcPr>
          <w:p w:rsidR="004A54E1" w:rsidRPr="001D4FEF" w:rsidRDefault="004A54E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4A54E1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4A54E1" w:rsidRPr="001D4FEF" w:rsidTr="00562868">
        <w:trPr>
          <w:jc w:val="center"/>
        </w:trPr>
        <w:tc>
          <w:tcPr>
            <w:tcW w:w="3060" w:type="dxa"/>
          </w:tcPr>
          <w:p w:rsidR="004A54E1" w:rsidRPr="001D4FEF" w:rsidRDefault="004A54E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4A54E1" w:rsidRPr="001D4FEF" w:rsidRDefault="00256903" w:rsidP="00256903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Google Chrome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</w:t>
            </w:r>
            <w:r w:rsidR="004A54E1">
              <w:rPr>
                <w:rFonts w:ascii="Calibri" w:hAnsi="Calibri"/>
                <w:sz w:val="22"/>
                <w:lang w:val="pt-BR"/>
              </w:rPr>
              <w:t>oogle</w:t>
            </w:r>
          </w:p>
        </w:tc>
      </w:tr>
      <w:tr w:rsidR="004A54E1" w:rsidRPr="001D4FEF">
        <w:trPr>
          <w:jc w:val="center"/>
        </w:trPr>
        <w:tc>
          <w:tcPr>
            <w:tcW w:w="3060" w:type="dxa"/>
          </w:tcPr>
          <w:p w:rsidR="004A54E1" w:rsidRPr="001D4FEF" w:rsidRDefault="004A54E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4A54E1" w:rsidRPr="001D4FEF" w:rsidRDefault="00F80706" w:rsidP="00F80706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Pr="00CF3829" w:rsidRDefault="001173B8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42" w:name="_Toc78907502"/>
      <w:bookmarkEnd w:id="38"/>
      <w:bookmarkEnd w:id="39"/>
      <w:bookmarkEnd w:id="40"/>
      <w:bookmarkEnd w:id="41"/>
      <w:r w:rsidRPr="00CF3829">
        <w:rPr>
          <w:rFonts w:ascii="Calibri" w:hAnsi="Calibri"/>
          <w:sz w:val="24"/>
          <w:szCs w:val="24"/>
          <w:lang w:val="pt-BR"/>
        </w:rPr>
        <w:t xml:space="preserve"> </w:t>
      </w:r>
      <w:bookmarkStart w:id="43" w:name="_Toc242451465"/>
      <w:r w:rsidR="00CF3829">
        <w:rPr>
          <w:rFonts w:ascii="Calibri" w:hAnsi="Calibri"/>
          <w:sz w:val="24"/>
          <w:szCs w:val="24"/>
          <w:lang w:val="pt-BR"/>
        </w:rPr>
        <w:t xml:space="preserve">3.3 </w:t>
      </w:r>
      <w:r w:rsidR="008B4EB7" w:rsidRPr="00CF3829">
        <w:rPr>
          <w:rFonts w:ascii="Calibri" w:hAnsi="Calibri"/>
          <w:sz w:val="24"/>
          <w:szCs w:val="24"/>
          <w:lang w:val="pt-BR"/>
        </w:rPr>
        <w:t>Riscos</w:t>
      </w:r>
      <w:bookmarkEnd w:id="43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989"/>
        <w:gridCol w:w="4081"/>
      </w:tblGrid>
      <w:tr w:rsidR="0010379D" w:rsidRPr="00CF3829" w:rsidTr="00C45CF5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Risco</w:t>
            </w:r>
          </w:p>
        </w:tc>
        <w:tc>
          <w:tcPr>
            <w:tcW w:w="2989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081" w:type="dxa"/>
            <w:tcBorders>
              <w:bottom w:val="single" w:sz="12" w:space="0" w:color="000000"/>
            </w:tcBorders>
          </w:tcPr>
          <w:p w:rsidR="0010379D" w:rsidRPr="001D4FEF" w:rsidRDefault="00562868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F8286A" w:rsidRPr="00DD4536" w:rsidTr="00C45CF5">
        <w:trPr>
          <w:trHeight w:val="1483"/>
        </w:trPr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256903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Interpretação</w:t>
            </w:r>
            <w:r w:rsidR="00256903">
              <w:rPr>
                <w:rFonts w:ascii="Arial" w:hAnsi="Arial" w:cs="Arial"/>
                <w:lang w:val="pt-BR"/>
              </w:rPr>
              <w:t xml:space="preserve"> dos requisitos do sistema de forma incorreta.</w:t>
            </w:r>
          </w:p>
        </w:tc>
        <w:tc>
          <w:tcPr>
            <w:tcW w:w="2989" w:type="dxa"/>
            <w:tcBorders>
              <w:top w:val="nil"/>
            </w:tcBorders>
          </w:tcPr>
          <w:p w:rsidR="00F8286A" w:rsidRPr="003B45F0" w:rsidRDefault="00F8286A" w:rsidP="00F8286A">
            <w:pPr>
              <w:rPr>
                <w:rFonts w:ascii="Calibri" w:hAnsi="Calibri"/>
                <w:sz w:val="22"/>
                <w:lang w:val="pt-BR"/>
              </w:rPr>
            </w:pPr>
            <w:r w:rsidRPr="003B45F0">
              <w:rPr>
                <w:rFonts w:ascii="Arial" w:hAnsi="Arial" w:cs="Arial"/>
                <w:lang w:val="pt-BR"/>
              </w:rPr>
              <w:t xml:space="preserve">Buscar </w:t>
            </w:r>
            <w:r>
              <w:rPr>
                <w:rFonts w:ascii="Arial" w:hAnsi="Arial" w:cs="Arial"/>
                <w:lang w:val="pt-BR"/>
              </w:rPr>
              <w:t xml:space="preserve">semelhanças nos casos de testes construídos de forma a </w:t>
            </w:r>
            <w:r w:rsidR="00256903">
              <w:rPr>
                <w:rFonts w:ascii="Arial" w:hAnsi="Arial" w:cs="Arial"/>
                <w:lang w:val="pt-BR"/>
              </w:rPr>
              <w:t>poder reaproveitar os scripts de</w:t>
            </w:r>
            <w:r>
              <w:rPr>
                <w:rFonts w:ascii="Arial" w:hAnsi="Arial" w:cs="Arial"/>
                <w:lang w:val="pt-BR"/>
              </w:rPr>
              <w:t xml:space="preserve"> teste em outros casos de testes</w:t>
            </w: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F8286A" w:rsidP="00F8286A">
            <w:pPr>
              <w:rPr>
                <w:rFonts w:ascii="Calibri" w:hAnsi="Calibri"/>
                <w:sz w:val="22"/>
                <w:lang w:val="pt-BR"/>
              </w:rPr>
            </w:pPr>
            <w:r w:rsidRPr="003B45F0">
              <w:rPr>
                <w:rFonts w:ascii="Arial" w:hAnsi="Arial" w:cs="Arial"/>
                <w:lang w:val="pt-BR"/>
              </w:rPr>
              <w:t xml:space="preserve">Durante a análise, é importante analisar a existência de casos de </w:t>
            </w:r>
            <w:r>
              <w:rPr>
                <w:rFonts w:ascii="Arial" w:hAnsi="Arial" w:cs="Arial"/>
                <w:lang w:val="pt-BR"/>
              </w:rPr>
              <w:t>teste semelhantes.</w:t>
            </w:r>
          </w:p>
        </w:tc>
      </w:tr>
      <w:tr w:rsidR="00F8286A" w:rsidRPr="00DD4536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70448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DD4536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DD4536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DD4536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CF3829" w:rsidRDefault="00CF3829" w:rsidP="00CF3829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  <w:lang w:val="pt-BR"/>
        </w:rPr>
      </w:pPr>
      <w:bookmarkStart w:id="44" w:name="_Toc242451466"/>
    </w:p>
    <w:bookmarkEnd w:id="44"/>
    <w:p w:rsidR="00256903" w:rsidRDefault="00256903" w:rsidP="0013422E">
      <w:pPr>
        <w:ind w:left="720"/>
        <w:rPr>
          <w:lang w:val="pt-BR"/>
        </w:rPr>
      </w:pPr>
    </w:p>
    <w:p w:rsidR="006D761F" w:rsidRDefault="006D761F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C22438" w:rsidRDefault="00C22438" w:rsidP="0013422E">
      <w:pPr>
        <w:ind w:left="720"/>
        <w:rPr>
          <w:lang w:val="pt-BR"/>
        </w:rPr>
      </w:pPr>
    </w:p>
    <w:p w:rsidR="00C22438" w:rsidRDefault="00C22438" w:rsidP="0013422E">
      <w:pPr>
        <w:ind w:left="720"/>
        <w:rPr>
          <w:lang w:val="pt-BR"/>
        </w:rPr>
      </w:pPr>
    </w:p>
    <w:p w:rsidR="00D45F10" w:rsidRPr="001D4FEF" w:rsidRDefault="00D45F10" w:rsidP="0013422E">
      <w:pPr>
        <w:ind w:left="720"/>
        <w:rPr>
          <w:lang w:val="pt-BR"/>
        </w:rPr>
      </w:pP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45" w:name="_Toc242451467"/>
      <w:r w:rsidRPr="001D4FEF">
        <w:rPr>
          <w:rFonts w:ascii="Calibri" w:hAnsi="Calibri"/>
          <w:sz w:val="26"/>
          <w:lang w:val="pt-BR"/>
        </w:rPr>
        <w:lastRenderedPageBreak/>
        <w:t>Matriz de rastreabilidade</w:t>
      </w:r>
      <w:bookmarkEnd w:id="45"/>
    </w:p>
    <w:p w:rsidR="004E06A3" w:rsidRDefault="004E06A3">
      <w:pPr>
        <w:widowControl/>
        <w:spacing w:line="240" w:lineRule="auto"/>
        <w:rPr>
          <w:lang w:val="pt-BR"/>
        </w:rPr>
      </w:pP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"Gerenciar</w:t>
      </w:r>
      <w:r w:rsidRPr="004E06A3">
        <w:rPr>
          <w:rFonts w:ascii="Calibri" w:hAnsi="Calibri"/>
          <w:sz w:val="26"/>
          <w:lang w:val="pt-BR"/>
        </w:rPr>
        <w:t>"</w:t>
      </w:r>
      <w:r w:rsidR="00DD4536">
        <w:rPr>
          <w:rFonts w:ascii="Calibri" w:hAnsi="Calibri"/>
          <w:sz w:val="26"/>
          <w:lang w:val="pt-BR"/>
        </w:rPr>
        <w:t xml:space="preserve"> = CT001 a CT015</w:t>
      </w: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"Iniciar Jogo</w:t>
      </w:r>
      <w:r w:rsidRPr="004E06A3">
        <w:rPr>
          <w:rFonts w:ascii="Calibri" w:hAnsi="Calibri"/>
          <w:sz w:val="26"/>
          <w:lang w:val="pt-BR"/>
        </w:rPr>
        <w:t>"</w:t>
      </w:r>
      <w:r w:rsidR="00DD4536">
        <w:rPr>
          <w:rFonts w:ascii="Calibri" w:hAnsi="Calibri"/>
          <w:sz w:val="26"/>
          <w:lang w:val="pt-BR"/>
        </w:rPr>
        <w:t xml:space="preserve"> = CT016 a CT028</w:t>
      </w:r>
      <w:bookmarkStart w:id="46" w:name="_GoBack"/>
      <w:bookmarkEnd w:id="46"/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"Jogar</w:t>
      </w:r>
      <w:r w:rsidRPr="004E06A3">
        <w:rPr>
          <w:rFonts w:ascii="Calibri" w:hAnsi="Calibri"/>
          <w:sz w:val="26"/>
          <w:lang w:val="pt-BR"/>
        </w:rPr>
        <w:t>"</w:t>
      </w:r>
      <w:r>
        <w:rPr>
          <w:rFonts w:ascii="Calibri" w:hAnsi="Calibri"/>
          <w:sz w:val="26"/>
          <w:lang w:val="pt-BR"/>
        </w:rPr>
        <w:t xml:space="preserve"> = </w:t>
      </w:r>
    </w:p>
    <w:p w:rsidR="00256903" w:rsidRDefault="00256903">
      <w:pPr>
        <w:widowControl/>
        <w:spacing w:line="240" w:lineRule="auto"/>
        <w:rPr>
          <w:lang w:val="pt-BR"/>
        </w:rPr>
      </w:pPr>
    </w:p>
    <w:p w:rsidR="00256903" w:rsidRPr="004E06A3" w:rsidRDefault="00256903">
      <w:pPr>
        <w:widowControl/>
        <w:spacing w:line="240" w:lineRule="auto"/>
        <w:rPr>
          <w:lang w:val="pt-BR"/>
        </w:rPr>
      </w:pP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47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47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4"/>
        <w:gridCol w:w="2256"/>
        <w:gridCol w:w="3948"/>
      </w:tblGrid>
      <w:tr w:rsidR="009E1AC3" w:rsidRPr="000F19D1" w:rsidTr="00256903">
        <w:trPr>
          <w:cantSplit/>
          <w:trHeight w:val="289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Nome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Papel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E-mail</w:t>
            </w:r>
          </w:p>
        </w:tc>
      </w:tr>
      <w:tr w:rsidR="009E1AC3" w:rsidRPr="000F19D1" w:rsidTr="00256903">
        <w:trPr>
          <w:cantSplit/>
          <w:trHeight w:val="6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Edênio Feitosa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Default="009E1AC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Gerente de </w:t>
            </w:r>
            <w:r w:rsidR="00256903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</w:t>
            </w: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estes</w:t>
            </w:r>
          </w:p>
          <w:p w:rsidR="00256903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Analista de Testes</w:t>
            </w:r>
          </w:p>
          <w:p w:rsidR="00256903" w:rsidRPr="000F19D1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Testador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edenioff@gmail.com</w:t>
            </w:r>
          </w:p>
        </w:tc>
      </w:tr>
    </w:tbl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1D4FEF" w:rsidRPr="001D4FEF" w:rsidRDefault="001D4FEF" w:rsidP="00F80706">
      <w:pPr>
        <w:widowControl/>
        <w:spacing w:line="240" w:lineRule="auto"/>
        <w:ind w:left="720"/>
        <w:rPr>
          <w:lang w:val="pt-BR"/>
        </w:rPr>
      </w:pP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48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48"/>
    </w:p>
    <w:p w:rsidR="002732DA" w:rsidRPr="001D4FEF" w:rsidRDefault="0013422E" w:rsidP="0013422E">
      <w:pPr>
        <w:ind w:firstLine="720"/>
        <w:rPr>
          <w:lang w:val="pt-BR"/>
        </w:rPr>
      </w:pPr>
      <w:r>
        <w:rPr>
          <w:lang w:val="pt-BR"/>
        </w:rPr>
        <w:t>S</w:t>
      </w:r>
      <w:r w:rsidRPr="0013422E">
        <w:rPr>
          <w:lang w:val="pt-BR"/>
        </w:rPr>
        <w:t>erão</w:t>
      </w:r>
      <w:r>
        <w:rPr>
          <w:lang w:val="pt-BR"/>
        </w:rPr>
        <w:t xml:space="preserve"> cobertos os fluxos principais </w:t>
      </w:r>
      <w:r w:rsidRPr="0013422E">
        <w:rPr>
          <w:lang w:val="pt-BR"/>
        </w:rPr>
        <w:t xml:space="preserve">e </w:t>
      </w:r>
      <w:r>
        <w:rPr>
          <w:lang w:val="pt-BR"/>
        </w:rPr>
        <w:t xml:space="preserve">alternativos </w:t>
      </w:r>
      <w:r w:rsidR="00C27CBD">
        <w:rPr>
          <w:lang w:val="pt-BR"/>
        </w:rPr>
        <w:t>dos requisitos</w:t>
      </w:r>
      <w:r>
        <w:rPr>
          <w:lang w:val="pt-BR"/>
        </w:rPr>
        <w:t xml:space="preserve"> </w:t>
      </w:r>
      <w:r w:rsidR="00C27CBD">
        <w:rPr>
          <w:lang w:val="pt-BR"/>
        </w:rPr>
        <w:t>do sistema</w:t>
      </w:r>
      <w:r>
        <w:rPr>
          <w:lang w:val="pt-BR"/>
        </w:rPr>
        <w:t>.</w:t>
      </w:r>
      <w:r w:rsidRPr="0013422E">
        <w:rPr>
          <w:lang w:val="pt-BR"/>
        </w:rPr>
        <w:t xml:space="preserve"> </w:t>
      </w:r>
    </w:p>
    <w:p w:rsidR="001D4FEF" w:rsidRDefault="001D4FEF">
      <w:pPr>
        <w:widowControl/>
        <w:spacing w:line="240" w:lineRule="auto"/>
        <w:rPr>
          <w:lang w:val="pt-BR"/>
        </w:rPr>
      </w:pPr>
    </w:p>
    <w:p w:rsidR="00CF3829" w:rsidRDefault="00CF3829">
      <w:pPr>
        <w:widowControl/>
        <w:spacing w:line="240" w:lineRule="auto"/>
        <w:rPr>
          <w:lang w:val="pt-BR"/>
        </w:rPr>
      </w:pPr>
    </w:p>
    <w:p w:rsidR="00CF3829" w:rsidRPr="001D4FEF" w:rsidRDefault="00CF3829">
      <w:pPr>
        <w:widowControl/>
        <w:spacing w:line="240" w:lineRule="auto"/>
        <w:rPr>
          <w:lang w:val="pt-BR"/>
        </w:rPr>
      </w:pPr>
    </w:p>
    <w:p w:rsidR="001173B8" w:rsidRDefault="001173B8" w:rsidP="00CF3829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  <w:bookmarkStart w:id="49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42"/>
      <w:bookmarkEnd w:id="49"/>
    </w:p>
    <w:p w:rsidR="001E6E38" w:rsidRDefault="001E6E38" w:rsidP="001E6E38">
      <w:pPr>
        <w:rPr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6"/>
        <w:gridCol w:w="1497"/>
        <w:gridCol w:w="1497"/>
      </w:tblGrid>
      <w:tr w:rsidR="00284EBD" w:rsidRPr="0013422E" w:rsidTr="00754806">
        <w:tc>
          <w:tcPr>
            <w:tcW w:w="4276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ATIVIDADE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Início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Final</w:t>
            </w:r>
          </w:p>
        </w:tc>
      </w:tr>
      <w:tr w:rsidR="00284EBD" w:rsidRPr="0013422E" w:rsidTr="00754806">
        <w:tc>
          <w:tcPr>
            <w:tcW w:w="4276" w:type="dxa"/>
            <w:shd w:val="clear" w:color="auto" w:fill="FBD4B4" w:themeFill="accent6" w:themeFillTint="66"/>
            <w:hideMark/>
          </w:tcPr>
          <w:p w:rsidR="00284EBD" w:rsidRPr="00754806" w:rsidRDefault="00284EBD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Planejamento de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01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Projetar Testes</w:t>
            </w:r>
          </w:p>
        </w:tc>
        <w:tc>
          <w:tcPr>
            <w:tcW w:w="1497" w:type="dxa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Primeiro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284EBD" w:rsidRPr="00523C59" w:rsidTr="00754806">
        <w:tc>
          <w:tcPr>
            <w:tcW w:w="4276" w:type="dxa"/>
            <w:hideMark/>
          </w:tcPr>
          <w:p w:rsidR="00284EBD" w:rsidRPr="00754806" w:rsidRDefault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Segundo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30/10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Terceiro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Quarto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27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Avaliação d</w:t>
            </w:r>
            <w:r w:rsidR="00656CEE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os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28/11/201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04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/12/201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</w:tbl>
    <w:p w:rsidR="00284EBD" w:rsidRDefault="00284EBD" w:rsidP="001E6E38">
      <w:pPr>
        <w:rPr>
          <w:lang w:val="pt-BR"/>
        </w:rPr>
      </w:pPr>
    </w:p>
    <w:p w:rsidR="001E6E38" w:rsidRPr="001E6E38" w:rsidRDefault="001E6E38" w:rsidP="001E6E38">
      <w:pPr>
        <w:rPr>
          <w:lang w:val="pt-BR"/>
        </w:rPr>
      </w:pPr>
    </w:p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F69" w:rsidRDefault="005C3F69">
      <w:pPr>
        <w:spacing w:line="240" w:lineRule="auto"/>
      </w:pPr>
      <w:r>
        <w:separator/>
      </w:r>
    </w:p>
  </w:endnote>
  <w:endnote w:type="continuationSeparator" w:id="0">
    <w:p w:rsidR="005C3F69" w:rsidRDefault="005C3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F69" w:rsidRDefault="005C3F69">
      <w:pPr>
        <w:spacing w:line="240" w:lineRule="auto"/>
      </w:pPr>
      <w:r>
        <w:separator/>
      </w:r>
    </w:p>
  </w:footnote>
  <w:footnote w:type="continuationSeparator" w:id="0">
    <w:p w:rsidR="005C3F69" w:rsidRDefault="005C3F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Bdr>
        <w:top w:val="single" w:sz="6" w:space="1" w:color="auto"/>
      </w:pBdr>
    </w:pPr>
  </w:p>
  <w:p w:rsidR="0070448C" w:rsidRDefault="0070448C">
    <w:pPr>
      <w:pStyle w:val="Cabealho"/>
    </w:pPr>
  </w:p>
  <w:p w:rsidR="0070448C" w:rsidRDefault="0070448C"/>
  <w:p w:rsidR="0070448C" w:rsidRDefault="0070448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5B747CD"/>
    <w:multiLevelType w:val="hybridMultilevel"/>
    <w:tmpl w:val="AB242EA2"/>
    <w:lvl w:ilvl="0" w:tplc="D1EE1B2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0"/>
  </w:num>
  <w:num w:numId="8">
    <w:abstractNumId w:val="0"/>
    <w:lvlOverride w:ilvl="0">
      <w:startOverride w:val="4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74"/>
    <w:rsid w:val="00013BD0"/>
    <w:rsid w:val="00053F57"/>
    <w:rsid w:val="00061194"/>
    <w:rsid w:val="0006179A"/>
    <w:rsid w:val="00084E33"/>
    <w:rsid w:val="000872E3"/>
    <w:rsid w:val="0009106A"/>
    <w:rsid w:val="000949D3"/>
    <w:rsid w:val="000A0CAB"/>
    <w:rsid w:val="000B0543"/>
    <w:rsid w:val="000B3506"/>
    <w:rsid w:val="000D4C51"/>
    <w:rsid w:val="000D5A8A"/>
    <w:rsid w:val="000E1BBF"/>
    <w:rsid w:val="000F19D1"/>
    <w:rsid w:val="000F655F"/>
    <w:rsid w:val="0010379D"/>
    <w:rsid w:val="001173B8"/>
    <w:rsid w:val="001243C9"/>
    <w:rsid w:val="0013422E"/>
    <w:rsid w:val="0016692A"/>
    <w:rsid w:val="0019204E"/>
    <w:rsid w:val="001B00B3"/>
    <w:rsid w:val="001B0575"/>
    <w:rsid w:val="001B375D"/>
    <w:rsid w:val="001C054B"/>
    <w:rsid w:val="001D0F5A"/>
    <w:rsid w:val="001D4FEF"/>
    <w:rsid w:val="001D5BFD"/>
    <w:rsid w:val="001E6E38"/>
    <w:rsid w:val="002031A2"/>
    <w:rsid w:val="00215967"/>
    <w:rsid w:val="00227DBD"/>
    <w:rsid w:val="00253F16"/>
    <w:rsid w:val="00256903"/>
    <w:rsid w:val="002669DD"/>
    <w:rsid w:val="002732DA"/>
    <w:rsid w:val="00280484"/>
    <w:rsid w:val="00283696"/>
    <w:rsid w:val="00284EBD"/>
    <w:rsid w:val="00285500"/>
    <w:rsid w:val="00286506"/>
    <w:rsid w:val="00294895"/>
    <w:rsid w:val="00296374"/>
    <w:rsid w:val="002E72A5"/>
    <w:rsid w:val="002F2400"/>
    <w:rsid w:val="002F759C"/>
    <w:rsid w:val="003217B3"/>
    <w:rsid w:val="00326745"/>
    <w:rsid w:val="003270C2"/>
    <w:rsid w:val="003773A1"/>
    <w:rsid w:val="0038508A"/>
    <w:rsid w:val="003B45F0"/>
    <w:rsid w:val="003B691E"/>
    <w:rsid w:val="003E1BF7"/>
    <w:rsid w:val="003E64A3"/>
    <w:rsid w:val="00410F75"/>
    <w:rsid w:val="004377AB"/>
    <w:rsid w:val="004A23CD"/>
    <w:rsid w:val="004A54E1"/>
    <w:rsid w:val="004B0423"/>
    <w:rsid w:val="004B2D59"/>
    <w:rsid w:val="004D48C0"/>
    <w:rsid w:val="004D7022"/>
    <w:rsid w:val="004E06A3"/>
    <w:rsid w:val="004E2B5B"/>
    <w:rsid w:val="00522B1B"/>
    <w:rsid w:val="00523C59"/>
    <w:rsid w:val="005561BF"/>
    <w:rsid w:val="00562868"/>
    <w:rsid w:val="00564F18"/>
    <w:rsid w:val="0056651F"/>
    <w:rsid w:val="005819E8"/>
    <w:rsid w:val="00592CCF"/>
    <w:rsid w:val="005A2FCC"/>
    <w:rsid w:val="005C3F69"/>
    <w:rsid w:val="005F3425"/>
    <w:rsid w:val="00656CEE"/>
    <w:rsid w:val="00673EF3"/>
    <w:rsid w:val="0067788C"/>
    <w:rsid w:val="00685BCF"/>
    <w:rsid w:val="00685C62"/>
    <w:rsid w:val="006968C7"/>
    <w:rsid w:val="0069695E"/>
    <w:rsid w:val="006C038B"/>
    <w:rsid w:val="006C5B17"/>
    <w:rsid w:val="006D365A"/>
    <w:rsid w:val="006D761F"/>
    <w:rsid w:val="0070448C"/>
    <w:rsid w:val="00725FF3"/>
    <w:rsid w:val="0074521A"/>
    <w:rsid w:val="00754806"/>
    <w:rsid w:val="0076105E"/>
    <w:rsid w:val="0077283F"/>
    <w:rsid w:val="007879C3"/>
    <w:rsid w:val="007A38F1"/>
    <w:rsid w:val="007B4680"/>
    <w:rsid w:val="007B632E"/>
    <w:rsid w:val="007C2A9C"/>
    <w:rsid w:val="007E28C4"/>
    <w:rsid w:val="0081191E"/>
    <w:rsid w:val="00812F88"/>
    <w:rsid w:val="00824144"/>
    <w:rsid w:val="00825DD2"/>
    <w:rsid w:val="008334B3"/>
    <w:rsid w:val="00840E11"/>
    <w:rsid w:val="00847BF2"/>
    <w:rsid w:val="0089259C"/>
    <w:rsid w:val="00894536"/>
    <w:rsid w:val="008967DA"/>
    <w:rsid w:val="008A575C"/>
    <w:rsid w:val="008B0EF6"/>
    <w:rsid w:val="008B4EB7"/>
    <w:rsid w:val="008D289F"/>
    <w:rsid w:val="008E7950"/>
    <w:rsid w:val="008F11E5"/>
    <w:rsid w:val="008F732C"/>
    <w:rsid w:val="00904E54"/>
    <w:rsid w:val="00915622"/>
    <w:rsid w:val="00924BAC"/>
    <w:rsid w:val="009355E1"/>
    <w:rsid w:val="00945F04"/>
    <w:rsid w:val="009467D1"/>
    <w:rsid w:val="00962B5A"/>
    <w:rsid w:val="009861D4"/>
    <w:rsid w:val="009960B3"/>
    <w:rsid w:val="009C12DB"/>
    <w:rsid w:val="009D3D4F"/>
    <w:rsid w:val="009E1AC3"/>
    <w:rsid w:val="009F7193"/>
    <w:rsid w:val="00A10DEB"/>
    <w:rsid w:val="00A111FD"/>
    <w:rsid w:val="00A15BE0"/>
    <w:rsid w:val="00A30A8F"/>
    <w:rsid w:val="00A44A8A"/>
    <w:rsid w:val="00A46269"/>
    <w:rsid w:val="00A540B7"/>
    <w:rsid w:val="00A72FF5"/>
    <w:rsid w:val="00AB0A78"/>
    <w:rsid w:val="00AB6F2F"/>
    <w:rsid w:val="00AC7F94"/>
    <w:rsid w:val="00AE3C99"/>
    <w:rsid w:val="00B061F7"/>
    <w:rsid w:val="00B062B3"/>
    <w:rsid w:val="00B20DA1"/>
    <w:rsid w:val="00B24E78"/>
    <w:rsid w:val="00B477DC"/>
    <w:rsid w:val="00B7019B"/>
    <w:rsid w:val="00B82263"/>
    <w:rsid w:val="00B82998"/>
    <w:rsid w:val="00BA3CB6"/>
    <w:rsid w:val="00BA7139"/>
    <w:rsid w:val="00BB2F04"/>
    <w:rsid w:val="00BB73EC"/>
    <w:rsid w:val="00BC3C52"/>
    <w:rsid w:val="00BD25C5"/>
    <w:rsid w:val="00BD42A8"/>
    <w:rsid w:val="00BD69C4"/>
    <w:rsid w:val="00BE6A2E"/>
    <w:rsid w:val="00BF0972"/>
    <w:rsid w:val="00C069B3"/>
    <w:rsid w:val="00C12DD4"/>
    <w:rsid w:val="00C15AC5"/>
    <w:rsid w:val="00C22438"/>
    <w:rsid w:val="00C27925"/>
    <w:rsid w:val="00C27CBD"/>
    <w:rsid w:val="00C318CB"/>
    <w:rsid w:val="00C35695"/>
    <w:rsid w:val="00C45CF5"/>
    <w:rsid w:val="00C46157"/>
    <w:rsid w:val="00C72083"/>
    <w:rsid w:val="00CB23E7"/>
    <w:rsid w:val="00CC411E"/>
    <w:rsid w:val="00CD0E8A"/>
    <w:rsid w:val="00CD685E"/>
    <w:rsid w:val="00CE6AA2"/>
    <w:rsid w:val="00CF2D0D"/>
    <w:rsid w:val="00CF3829"/>
    <w:rsid w:val="00D05117"/>
    <w:rsid w:val="00D2657F"/>
    <w:rsid w:val="00D45F10"/>
    <w:rsid w:val="00D769F7"/>
    <w:rsid w:val="00D81E26"/>
    <w:rsid w:val="00D87C06"/>
    <w:rsid w:val="00DB1351"/>
    <w:rsid w:val="00DD4536"/>
    <w:rsid w:val="00DD523C"/>
    <w:rsid w:val="00DE3255"/>
    <w:rsid w:val="00E0247F"/>
    <w:rsid w:val="00E0287A"/>
    <w:rsid w:val="00E43331"/>
    <w:rsid w:val="00E445D7"/>
    <w:rsid w:val="00E61FFE"/>
    <w:rsid w:val="00E81470"/>
    <w:rsid w:val="00E84338"/>
    <w:rsid w:val="00E911BC"/>
    <w:rsid w:val="00E93673"/>
    <w:rsid w:val="00EA1CBD"/>
    <w:rsid w:val="00EB108D"/>
    <w:rsid w:val="00EB41E2"/>
    <w:rsid w:val="00ED6FAE"/>
    <w:rsid w:val="00EF1C87"/>
    <w:rsid w:val="00EF792B"/>
    <w:rsid w:val="00F108F3"/>
    <w:rsid w:val="00F26F0E"/>
    <w:rsid w:val="00F378B6"/>
    <w:rsid w:val="00F4479D"/>
    <w:rsid w:val="00F47F03"/>
    <w:rsid w:val="00F80706"/>
    <w:rsid w:val="00F81F06"/>
    <w:rsid w:val="00F82085"/>
    <w:rsid w:val="00F822A2"/>
    <w:rsid w:val="00F8286A"/>
    <w:rsid w:val="00F934AB"/>
    <w:rsid w:val="00F967BF"/>
    <w:rsid w:val="00F96BCE"/>
    <w:rsid w:val="00FB2824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4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4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4A54E1"/>
    <w:pPr>
      <w:keepLines/>
      <w:spacing w:after="120" w:line="220" w:lineRule="atLeast"/>
    </w:pPr>
    <w:rPr>
      <w:lang w:val="en-GB" w:eastAsia="en-US"/>
    </w:rPr>
  </w:style>
  <w:style w:type="paragraph" w:customStyle="1" w:styleId="PSCTabelaCabecalho">
    <w:name w:val="PSC_Tabela_Cabecalho"/>
    <w:basedOn w:val="Normal"/>
    <w:autoRedefine/>
    <w:rsid w:val="000F19D1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  <w:style w:type="paragraph" w:styleId="PargrafodaLista">
    <w:name w:val="List Paragraph"/>
    <w:basedOn w:val="Normal"/>
    <w:qFormat/>
    <w:rsid w:val="001B0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9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9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Body Text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D33A5-5C55-4D3E-BA44-1DFC800F0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322</TotalTime>
  <Pages>8</Pages>
  <Words>870</Words>
  <Characters>4701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Edenio01</cp:lastModifiedBy>
  <cp:revision>33</cp:revision>
  <cp:lastPrinted>2004-07-30T18:38:00Z</cp:lastPrinted>
  <dcterms:created xsi:type="dcterms:W3CDTF">2014-09-12T00:09:00Z</dcterms:created>
  <dcterms:modified xsi:type="dcterms:W3CDTF">2014-11-13T05:43:00Z</dcterms:modified>
</cp:coreProperties>
</file>