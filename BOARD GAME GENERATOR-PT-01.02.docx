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9C12DB">
        <w:rPr>
          <w:i w:val="0"/>
        </w:rPr>
        <w:t>2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E93673" w:rsidTr="00061194">
        <w:tc>
          <w:tcPr>
            <w:tcW w:w="739" w:type="pct"/>
          </w:tcPr>
          <w:p w:rsidR="00061194" w:rsidRDefault="00061194" w:rsidP="0006179A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740" w:type="pct"/>
          </w:tcPr>
          <w:p w:rsidR="00061194" w:rsidRDefault="00061194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2405" w:type="pct"/>
          </w:tcPr>
          <w:p w:rsidR="00061194" w:rsidRDefault="00061194" w:rsidP="00A44A8A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115" w:type="pct"/>
          </w:tcPr>
          <w:p w:rsidR="00061194" w:rsidRDefault="00061194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3270C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89259C">
        <w:rPr>
          <w:rFonts w:ascii="Calibri" w:hAnsi="Calibri"/>
          <w:noProof/>
          <w:lang w:val="pt-BR"/>
        </w:rPr>
        <w:t>SISMAT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13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14</w:t>
      </w:r>
      <w:r w:rsidR="003270C2">
        <w:rPr>
          <w:noProof/>
        </w:rPr>
        <w:fldChar w:fldCharType="end"/>
      </w:r>
    </w:p>
    <w:p w:rsidR="001173B8" w:rsidRPr="001D4FEF" w:rsidRDefault="003270C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9C12DB">
        <w:rPr>
          <w:sz w:val="22"/>
          <w:szCs w:val="22"/>
          <w:lang w:val="pt-BR"/>
        </w:rPr>
        <w:t>-PT-01.02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C7F94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r w:rsidR="00AC7F94" w:rsidRPr="00AC7F94">
        <w:rPr>
          <w:rFonts w:ascii="Calibri" w:hAnsi="Calibri"/>
          <w:sz w:val="22"/>
          <w:lang w:val="pt-BR"/>
        </w:rPr>
        <w:t>BOARD GAME GENERATOR</w:t>
      </w:r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proofErr w:type="gramStart"/>
      <w:r w:rsidR="00725FF3">
        <w:rPr>
          <w:rFonts w:ascii="Calibri" w:hAnsi="Calibri"/>
          <w:sz w:val="22"/>
          <w:szCs w:val="22"/>
          <w:lang w:val="pt-BR"/>
        </w:rPr>
        <w:t>Jogo</w:t>
      </w:r>
      <w:proofErr w:type="gramEnd"/>
      <w:r w:rsidR="00725FF3">
        <w:rPr>
          <w:rFonts w:ascii="Calibri" w:hAnsi="Calibri"/>
          <w:sz w:val="22"/>
          <w:szCs w:val="22"/>
          <w:lang w:val="pt-BR"/>
        </w:rPr>
        <w:t xml:space="preserve"> de Tabuleiro”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e o desempenho do sistema, veri</w:t>
      </w:r>
      <w:r w:rsidR="002E72A5">
        <w:rPr>
          <w:rFonts w:ascii="Calibri" w:hAnsi="Calibri"/>
          <w:sz w:val="22"/>
          <w:szCs w:val="22"/>
          <w:lang w:val="pt-BR"/>
        </w:rPr>
        <w:t>ficando a efi</w:t>
      </w:r>
      <w:r w:rsidR="00725FF3">
        <w:rPr>
          <w:rFonts w:ascii="Calibri" w:hAnsi="Calibri"/>
          <w:sz w:val="22"/>
          <w:szCs w:val="22"/>
          <w:lang w:val="pt-BR"/>
        </w:rPr>
        <w:t>cácia das suas funcionalidades propostas para o sistema.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Não serão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</w:t>
      </w:r>
      <w:r>
        <w:rPr>
          <w:rFonts w:ascii="Calibri" w:hAnsi="Calibri"/>
          <w:sz w:val="22"/>
          <w:szCs w:val="22"/>
          <w:lang w:val="pt-BR"/>
        </w:rPr>
        <w:t xml:space="preserve">executados </w:t>
      </w:r>
      <w:r w:rsidR="0006179A" w:rsidRPr="0076105E">
        <w:rPr>
          <w:rFonts w:ascii="Calibri" w:hAnsi="Calibri"/>
          <w:sz w:val="22"/>
          <w:szCs w:val="22"/>
          <w:lang w:val="pt-BR"/>
        </w:rPr>
        <w:t>os testes de stress, de falha/recuperação</w:t>
      </w:r>
      <w:r w:rsidR="006D761F">
        <w:rPr>
          <w:rFonts w:ascii="Calibri" w:hAnsi="Calibri"/>
          <w:sz w:val="22"/>
          <w:szCs w:val="22"/>
          <w:lang w:val="pt-BR"/>
        </w:rPr>
        <w:t xml:space="preserve">, integração e </w:t>
      </w:r>
      <w:r>
        <w:rPr>
          <w:rFonts w:ascii="Calibri" w:hAnsi="Calibri"/>
          <w:sz w:val="22"/>
          <w:szCs w:val="22"/>
          <w:lang w:val="pt-BR"/>
        </w:rPr>
        <w:t>unitários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por se considerar que o ambiente de implantação do sistema </w:t>
      </w:r>
      <w:r>
        <w:rPr>
          <w:rFonts w:ascii="Calibri" w:hAnsi="Calibri"/>
          <w:sz w:val="22"/>
          <w:szCs w:val="22"/>
          <w:lang w:val="pt-BR"/>
        </w:rPr>
        <w:t xml:space="preserve">será em um ambiente local sem integração com outros sistemas.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76105E" w:rsidRDefault="001D4FEF" w:rsidP="001D4FEF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8" w:name="_Toc242451442"/>
      <w:r w:rsidRPr="0076105E">
        <w:rPr>
          <w:rFonts w:ascii="Calibri" w:hAnsi="Calibri"/>
          <w:sz w:val="22"/>
          <w:szCs w:val="22"/>
          <w:lang w:val="pt-BR"/>
        </w:rPr>
        <w:t>Referências</w:t>
      </w:r>
      <w:bookmarkEnd w:id="18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Default="0089259C" w:rsidP="0089259C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N/A</w:t>
      </w:r>
    </w:p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19" w:name="_Toc242451444"/>
      <w:bookmarkEnd w:id="12"/>
      <w:bookmarkEnd w:id="13"/>
      <w:bookmarkEnd w:id="14"/>
      <w:bookmarkEnd w:id="15"/>
      <w:bookmarkEnd w:id="16"/>
      <w:r w:rsidRPr="0076105E">
        <w:rPr>
          <w:rFonts w:ascii="Calibri" w:hAnsi="Calibri"/>
          <w:szCs w:val="24"/>
          <w:lang w:val="pt-BR"/>
        </w:rPr>
        <w:t>REQUISITOS A TESTAR</w:t>
      </w:r>
      <w:bookmarkEnd w:id="19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0" w:name="_Toc242451446"/>
      <w:r w:rsidRPr="00B477DC">
        <w:rPr>
          <w:lang w:val="pt-BR"/>
        </w:rPr>
        <w:t>Teste Funcional</w:t>
      </w:r>
      <w:bookmarkEnd w:id="20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70448C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Faz a verificação</w:t>
      </w:r>
      <w:r w:rsidR="009C12DB">
        <w:rPr>
          <w:rFonts w:ascii="Calibri" w:hAnsi="Calibri"/>
          <w:sz w:val="22"/>
          <w:lang w:val="pt-BR"/>
        </w:rPr>
        <w:t xml:space="preserve"> das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BE6A2E">
        <w:rPr>
          <w:rFonts w:ascii="Calibri" w:hAnsi="Calibri"/>
          <w:sz w:val="22"/>
          <w:lang w:val="pt-BR"/>
        </w:rPr>
        <w:t xml:space="preserve">verificando se elas </w:t>
      </w:r>
      <w:r w:rsidR="009C12DB">
        <w:rPr>
          <w:rFonts w:ascii="Calibri" w:hAnsi="Calibri"/>
          <w:sz w:val="22"/>
          <w:lang w:val="pt-BR"/>
        </w:rPr>
        <w:t>estão</w:t>
      </w:r>
      <w:r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1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BF0972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Faz a verificação </w:t>
      </w:r>
      <w:r w:rsidR="00847BF2">
        <w:rPr>
          <w:rFonts w:ascii="Calibri" w:hAnsi="Calibri"/>
          <w:sz w:val="22"/>
          <w:lang w:val="pt-BR"/>
        </w:rPr>
        <w:t xml:space="preserve">se cada tela de interface </w:t>
      </w:r>
      <w:r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pode ser facilmente entendida e</w:t>
      </w:r>
      <w:r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2" w:name="_Toc242451455"/>
      <w:bookmarkStart w:id="23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2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4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4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5" w:name="_Toc242451458"/>
      <w:bookmarkEnd w:id="23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5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6" w:name="_Toc314978536"/>
      <w:bookmarkStart w:id="27" w:name="_Toc324843643"/>
      <w:bookmarkStart w:id="28" w:name="_Toc324851950"/>
      <w:bookmarkStart w:id="29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523C59" w:rsidTr="00C45CF5">
        <w:trPr>
          <w:cantSplit/>
          <w:trHeight w:val="883"/>
        </w:trPr>
        <w:tc>
          <w:tcPr>
            <w:tcW w:w="2248" w:type="dxa"/>
          </w:tcPr>
          <w:bookmarkEnd w:id="26"/>
          <w:bookmarkEnd w:id="27"/>
          <w:bookmarkEnd w:id="28"/>
          <w:bookmarkEnd w:id="29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CF3829" w:rsidP="00BE6A2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Garantir o funcionamento da</w:t>
            </w:r>
            <w:r w:rsidR="00BF0972">
              <w:rPr>
                <w:rFonts w:ascii="Calibri" w:hAnsi="Calibri"/>
                <w:sz w:val="22"/>
                <w:lang w:val="pt-BR"/>
              </w:rPr>
              <w:t>s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 funcionalidade</w:t>
            </w:r>
            <w:r w:rsidR="00BF0972">
              <w:rPr>
                <w:rFonts w:ascii="Calibri" w:hAnsi="Calibri"/>
                <w:sz w:val="22"/>
                <w:lang w:val="pt-BR"/>
              </w:rPr>
              <w:t>s do sistema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Start"/>
            <w:r w:rsidR="00BE6A2E">
              <w:rPr>
                <w:rFonts w:ascii="Calibri" w:hAnsi="Calibri"/>
                <w:sz w:val="22"/>
                <w:lang w:val="pt-BR"/>
              </w:rPr>
              <w:t>estão</w:t>
            </w:r>
            <w:proofErr w:type="gramEnd"/>
            <w:r w:rsidR="00BE6A2E">
              <w:rPr>
                <w:rFonts w:ascii="Calibri" w:hAnsi="Calibri"/>
                <w:sz w:val="22"/>
                <w:lang w:val="pt-BR"/>
              </w:rPr>
              <w:t xml:space="preserve"> funcionado de acordo com o que está especificado nos requisitos.</w:t>
            </w:r>
          </w:p>
        </w:tc>
      </w:tr>
      <w:tr w:rsidR="00CF3829" w:rsidRPr="00523C59" w:rsidTr="002F2400">
        <w:trPr>
          <w:cantSplit/>
          <w:trHeight w:val="1182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BE6A2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is,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alternativo</w:t>
            </w:r>
            <w:r w:rsidR="00BE6A2E">
              <w:rPr>
                <w:rFonts w:ascii="Calibri" w:hAnsi="Calibri"/>
                <w:sz w:val="22"/>
                <w:lang w:val="pt-BR"/>
              </w:rPr>
              <w:t>s e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de erro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>
              <w:rPr>
                <w:rFonts w:ascii="Calibri" w:hAnsi="Calibri"/>
                <w:sz w:val="22"/>
                <w:lang w:val="pt-BR"/>
              </w:rPr>
              <w:t>.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523C59" w:rsidTr="00C45CF5">
        <w:trPr>
          <w:cantSplit/>
          <w:trHeight w:val="748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  <w:p w:rsidR="00CF3829" w:rsidRPr="00C45CF5" w:rsidRDefault="00CF3829" w:rsidP="00C45CF5">
            <w:pPr>
              <w:pStyle w:val="Corpodetexto"/>
              <w:ind w:left="1080"/>
              <w:rPr>
                <w:rFonts w:ascii="Calibri" w:hAnsi="Calibri"/>
                <w:sz w:val="22"/>
                <w:lang w:val="pt-BR"/>
              </w:rPr>
            </w:pPr>
          </w:p>
        </w:tc>
      </w:tr>
      <w:tr w:rsidR="00CF3829" w:rsidRPr="001D4FE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C45CF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CF3829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30" w:name="_Toc242451459"/>
      <w:r w:rsidRPr="00CF3829">
        <w:rPr>
          <w:rFonts w:ascii="Calibri" w:hAnsi="Calibri"/>
          <w:b/>
          <w:sz w:val="22"/>
          <w:lang w:val="pt-BR"/>
        </w:rPr>
        <w:t>3.1.</w:t>
      </w:r>
      <w:r w:rsidR="00CF3829" w:rsidRPr="00CF3829">
        <w:rPr>
          <w:rFonts w:ascii="Calibri" w:hAnsi="Calibri"/>
          <w:b/>
          <w:sz w:val="22"/>
          <w:lang w:val="pt-BR"/>
        </w:rPr>
        <w:t xml:space="preserve">3 </w:t>
      </w:r>
      <w:r w:rsidR="001173B8" w:rsidRPr="00B477DC">
        <w:rPr>
          <w:rFonts w:ascii="Calibri" w:hAnsi="Calibri"/>
          <w:b/>
          <w:sz w:val="22"/>
          <w:lang w:val="pt-BR"/>
        </w:rPr>
        <w:t>Teste da Interface do Usuário</w:t>
      </w:r>
      <w:bookmarkEnd w:id="30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1" w:name="_Toc327254066"/>
      <w:bookmarkStart w:id="32" w:name="_Toc327255031"/>
      <w:bookmarkStart w:id="33" w:name="_Toc327255100"/>
      <w:bookmarkStart w:id="34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523C59" w:rsidTr="00BD69C4">
        <w:trPr>
          <w:cantSplit/>
          <w:trHeight w:val="2334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5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os componentes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e características da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>
              <w:rPr>
                <w:rFonts w:ascii="Calibri" w:hAnsi="Calibri"/>
                <w:sz w:val="22"/>
                <w:lang w:val="pt-BR"/>
              </w:rPr>
              <w:t>s, como menus, tamanho e posições,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nos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padrões de aceitação.</w:t>
            </w:r>
          </w:p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á</w:t>
            </w:r>
            <w:r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410F7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do sistema leva às </w:t>
            </w:r>
            <w:r>
              <w:rPr>
                <w:rFonts w:ascii="Calibri" w:hAnsi="Calibri"/>
                <w:sz w:val="22"/>
                <w:lang w:val="pt-BR"/>
              </w:rPr>
              <w:t xml:space="preserve">funcionalidades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do sistema</w:t>
            </w:r>
            <w:r w:rsidR="00BD69C4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BD69C4" w:rsidP="00BE6A2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as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funcionali</w:t>
            </w:r>
            <w:r>
              <w:rPr>
                <w:rFonts w:ascii="Calibri" w:hAnsi="Calibri"/>
                <w:sz w:val="22"/>
                <w:lang w:val="pt-BR"/>
              </w:rPr>
              <w:t>dades da interface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usabilidade.</w:t>
            </w:r>
          </w:p>
        </w:tc>
      </w:tr>
      <w:tr w:rsidR="001243C9" w:rsidRPr="00523C59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do sistema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analisa</w:t>
            </w:r>
            <w:r>
              <w:rPr>
                <w:rFonts w:ascii="Calibri" w:hAnsi="Calibri"/>
                <w:sz w:val="22"/>
                <w:lang w:val="pt-BR"/>
              </w:rPr>
              <w:t xml:space="preserve">ndo sé a navegação dos menus </w:t>
            </w:r>
            <w:r w:rsidR="00256903">
              <w:rPr>
                <w:rFonts w:ascii="Calibri" w:hAnsi="Calibri"/>
                <w:sz w:val="22"/>
                <w:lang w:val="pt-BR"/>
              </w:rPr>
              <w:t xml:space="preserve">e telas são </w:t>
            </w:r>
            <w:r>
              <w:rPr>
                <w:rFonts w:ascii="Calibri" w:hAnsi="Calibri"/>
                <w:sz w:val="22"/>
                <w:lang w:val="pt-BR"/>
              </w:rPr>
              <w:t xml:space="preserve">de fácil acesso. </w:t>
            </w:r>
          </w:p>
        </w:tc>
      </w:tr>
      <w:tr w:rsidR="001243C9" w:rsidRPr="00523C59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1D4FEF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Default="00F8286A" w:rsidP="00C45CF5">
            <w:pPr>
              <w:suppressAutoHyphens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1"/>
    <w:bookmarkEnd w:id="32"/>
    <w:bookmarkEnd w:id="33"/>
    <w:bookmarkEnd w:id="34"/>
    <w:bookmarkEnd w:id="35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Pr="001D4FEF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6" w:name="_Toc78907498"/>
      <w:bookmarkStart w:id="37" w:name="_Toc242451464"/>
      <w:r w:rsidRPr="00CF3829">
        <w:rPr>
          <w:rFonts w:ascii="Calibri" w:hAnsi="Calibri"/>
          <w:sz w:val="24"/>
          <w:szCs w:val="24"/>
          <w:lang w:val="pt-BR"/>
        </w:rPr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6"/>
      <w:bookmarkEnd w:id="37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8" w:name="_Toc314978543"/>
      <w:bookmarkStart w:id="39" w:name="_Toc324843646"/>
      <w:bookmarkStart w:id="40" w:name="_Toc324851953"/>
      <w:bookmarkStart w:id="41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DD523C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CF3829"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4A54E1" w:rsidRPr="00DD523C" w:rsidRDefault="00256903" w:rsidP="00F80706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2" w:name="_Toc78907502"/>
      <w:bookmarkEnd w:id="38"/>
      <w:bookmarkEnd w:id="39"/>
      <w:bookmarkEnd w:id="40"/>
      <w:bookmarkEnd w:id="41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3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3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989"/>
        <w:gridCol w:w="4081"/>
      </w:tblGrid>
      <w:tr w:rsidR="0010379D" w:rsidRPr="00CF3829" w:rsidTr="00C45CF5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989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523C59" w:rsidTr="00C45CF5">
        <w:trPr>
          <w:trHeight w:val="1483"/>
        </w:trPr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5690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Interpretação</w:t>
            </w:r>
            <w:r w:rsidR="00256903">
              <w:rPr>
                <w:rFonts w:ascii="Arial" w:hAnsi="Arial" w:cs="Arial"/>
                <w:lang w:val="pt-BR"/>
              </w:rPr>
              <w:t xml:space="preserve"> dos requisitos do sistema de forma incorreta.</w:t>
            </w: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Buscar </w:t>
            </w:r>
            <w:r>
              <w:rPr>
                <w:rFonts w:ascii="Arial" w:hAnsi="Arial" w:cs="Arial"/>
                <w:lang w:val="pt-BR"/>
              </w:rPr>
              <w:t xml:space="preserve">semelhanças nos casos de testes construídos de forma a </w:t>
            </w:r>
            <w:r w:rsidR="00256903">
              <w:rPr>
                <w:rFonts w:ascii="Arial" w:hAnsi="Arial" w:cs="Arial"/>
                <w:lang w:val="pt-BR"/>
              </w:rPr>
              <w:t>poder reaproveitar os scripts de</w:t>
            </w:r>
            <w:r>
              <w:rPr>
                <w:rFonts w:ascii="Arial" w:hAnsi="Arial" w:cs="Arial"/>
                <w:lang w:val="pt-BR"/>
              </w:rPr>
              <w:t xml:space="preserve"> teste em outros casos de testes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Durante a análise, é importante analisar a existência de casos de </w:t>
            </w:r>
            <w:r>
              <w:rPr>
                <w:rFonts w:ascii="Arial" w:hAnsi="Arial" w:cs="Arial"/>
                <w:lang w:val="pt-BR"/>
              </w:rPr>
              <w:t>teste semelhantes.</w:t>
            </w:r>
          </w:p>
        </w:tc>
      </w:tr>
      <w:tr w:rsidR="00F8286A" w:rsidRPr="00523C59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523C59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523C59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523C59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4" w:name="_Toc242451466"/>
    </w:p>
    <w:bookmarkEnd w:id="44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Pr="001D4FEF" w:rsidRDefault="00256903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5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5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CT001 a CT007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CT008 a CT013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CT014 a CT020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  <w:bookmarkStart w:id="46" w:name="_GoBack"/>
      <w:bookmarkEnd w:id="46"/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7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8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8"/>
    </w:p>
    <w:p w:rsidR="002732DA" w:rsidRPr="001D4FEF" w:rsidRDefault="0013422E" w:rsidP="0013422E">
      <w:pPr>
        <w:ind w:firstLine="720"/>
        <w:rPr>
          <w:lang w:val="pt-BR"/>
        </w:rPr>
      </w:pPr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>dos requisitos</w:t>
      </w:r>
      <w:r>
        <w:rPr>
          <w:lang w:val="pt-BR"/>
        </w:rPr>
        <w:t xml:space="preserve">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2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BE0" w:rsidRDefault="00A15BE0">
      <w:pPr>
        <w:spacing w:line="240" w:lineRule="auto"/>
      </w:pPr>
      <w:r>
        <w:separator/>
      </w:r>
    </w:p>
  </w:endnote>
  <w:endnote w:type="continuationSeparator" w:id="0">
    <w:p w:rsidR="00A15BE0" w:rsidRDefault="00A15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BE0" w:rsidRDefault="00A15BE0">
      <w:pPr>
        <w:spacing w:line="240" w:lineRule="auto"/>
      </w:pPr>
      <w:r>
        <w:separator/>
      </w:r>
    </w:p>
  </w:footnote>
  <w:footnote w:type="continuationSeparator" w:id="0">
    <w:p w:rsidR="00A15BE0" w:rsidRDefault="00A15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B00B3"/>
    <w:rsid w:val="001B0575"/>
    <w:rsid w:val="001B375D"/>
    <w:rsid w:val="001D0F5A"/>
    <w:rsid w:val="001D4FEF"/>
    <w:rsid w:val="001E6E38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A23CD"/>
    <w:rsid w:val="004A54E1"/>
    <w:rsid w:val="004B0423"/>
    <w:rsid w:val="004B2D59"/>
    <w:rsid w:val="004D48C0"/>
    <w:rsid w:val="004D7022"/>
    <w:rsid w:val="004E06A3"/>
    <w:rsid w:val="004E2B5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F3425"/>
    <w:rsid w:val="00656CEE"/>
    <w:rsid w:val="00673EF3"/>
    <w:rsid w:val="0067788C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62B5A"/>
    <w:rsid w:val="009861D4"/>
    <w:rsid w:val="009960B3"/>
    <w:rsid w:val="009C12DB"/>
    <w:rsid w:val="009D3D4F"/>
    <w:rsid w:val="009E1AC3"/>
    <w:rsid w:val="009F7193"/>
    <w:rsid w:val="00A111FD"/>
    <w:rsid w:val="00A15BE0"/>
    <w:rsid w:val="00A30A8F"/>
    <w:rsid w:val="00A44A8A"/>
    <w:rsid w:val="00A46269"/>
    <w:rsid w:val="00A540B7"/>
    <w:rsid w:val="00A72FF5"/>
    <w:rsid w:val="00AB0A78"/>
    <w:rsid w:val="00AC7F94"/>
    <w:rsid w:val="00AE3C99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7925"/>
    <w:rsid w:val="00C27CBD"/>
    <w:rsid w:val="00C318CB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5117"/>
    <w:rsid w:val="00D2657F"/>
    <w:rsid w:val="00D769F7"/>
    <w:rsid w:val="00D81E26"/>
    <w:rsid w:val="00D87C06"/>
    <w:rsid w:val="00DB1351"/>
    <w:rsid w:val="00DD523C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792B"/>
    <w:rsid w:val="00F108F3"/>
    <w:rsid w:val="00F26F0E"/>
    <w:rsid w:val="00F378B6"/>
    <w:rsid w:val="00F4479D"/>
    <w:rsid w:val="00F47F03"/>
    <w:rsid w:val="00F80706"/>
    <w:rsid w:val="00F81F06"/>
    <w:rsid w:val="00F822A2"/>
    <w:rsid w:val="00F8286A"/>
    <w:rsid w:val="00F934AB"/>
    <w:rsid w:val="00F967BF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9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9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F9BAB-943A-45BC-B8A8-177E290C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240</TotalTime>
  <Pages>8</Pages>
  <Words>1057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24</cp:revision>
  <cp:lastPrinted>2004-07-30T18:38:00Z</cp:lastPrinted>
  <dcterms:created xsi:type="dcterms:W3CDTF">2014-09-12T00:09:00Z</dcterms:created>
  <dcterms:modified xsi:type="dcterms:W3CDTF">2014-10-23T06:57:00Z</dcterms:modified>
</cp:coreProperties>
</file>